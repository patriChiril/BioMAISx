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0" w:lineRule="auto"/>
        <w:jc w:val="center"/>
        <w:rPr>
          <w:rFonts w:ascii="Times New Roman" w:cs="Times New Roman" w:eastAsia="Times New Roman" w:hAnsi="Times New Roman"/>
          <w:color w:val="000000"/>
          <w:sz w:val="44"/>
          <w:szCs w:val="44"/>
        </w:rPr>
      </w:pPr>
      <w:r w:rsidDel="00000000" w:rsidR="00000000" w:rsidRPr="00000000">
        <w:rPr>
          <w:rFonts w:ascii="Cambria" w:cs="Cambria" w:eastAsia="Cambria" w:hAnsi="Cambria"/>
          <w:b w:val="1"/>
          <w:color w:val="000000"/>
          <w:sz w:val="44"/>
          <w:szCs w:val="44"/>
          <w:rtl w:val="0"/>
        </w:rPr>
        <w:t xml:space="preserve">Aspect Based Sentiment Analysis Annotation Guidelines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000000"/>
        </w:rPr>
      </w:pPr>
      <w:r w:rsidDel="00000000" w:rsidR="00000000" w:rsidRPr="00000000">
        <w:rPr>
          <w:rFonts w:ascii="Cambria" w:cs="Cambria" w:eastAsia="Cambria" w:hAnsi="Cambria"/>
          <w:b w:val="1"/>
          <w:color w:val="000000"/>
          <w:sz w:val="36"/>
          <w:szCs w:val="36"/>
          <w:rtl w:val="0"/>
        </w:rPr>
        <w:t xml:space="preserve"> </w:t>
      </w:r>
      <w:r w:rsidDel="00000000" w:rsidR="00000000" w:rsidRPr="00000000">
        <w:rPr>
          <w:rtl w:val="0"/>
        </w:rPr>
      </w:r>
    </w:p>
    <w:p w:rsidR="00000000" w:rsidDel="00000000" w:rsidP="00000000" w:rsidRDefault="00000000" w:rsidRPr="00000000" w14:paraId="00000003">
      <w:pPr>
        <w:pStyle w:val="Heading1"/>
        <w:numPr>
          <w:ilvl w:val="0"/>
          <w:numId w:val="15"/>
        </w:numPr>
        <w:spacing w:after="120" w:before="400" w:lineRule="auto"/>
        <w:ind w:left="1080" w:hanging="720"/>
        <w:rPr/>
      </w:pPr>
      <w:bookmarkStart w:colFirst="0" w:colLast="0" w:name="_heading=h.szppqtf197av" w:id="0"/>
      <w:bookmarkEnd w:id="0"/>
      <w:r w:rsidDel="00000000" w:rsidR="00000000" w:rsidRPr="00000000">
        <w:rPr>
          <w:vertAlign w:val="baseline"/>
          <w:rtl w:val="0"/>
        </w:rPr>
        <w:t xml:space="preserve">Background</w:t>
      </w:r>
    </w:p>
    <w:p w:rsidR="00000000" w:rsidDel="00000000" w:rsidP="00000000" w:rsidRDefault="00000000" w:rsidRPr="00000000" w14:paraId="00000004">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000000"/>
        </w:rPr>
      </w:pPr>
      <w:r w:rsidDel="00000000" w:rsidR="00000000" w:rsidRPr="00000000">
        <w:rPr>
          <w:rFonts w:ascii="Cambria" w:cs="Cambria" w:eastAsia="Cambria" w:hAnsi="Cambria"/>
          <w:color w:val="000000"/>
          <w:rtl w:val="0"/>
        </w:rPr>
        <w:t xml:space="preserve">The motivation of this annotation task is to be able to train a model to detect and analyze the sentiments expressed toward certain GM crop related entities in African media. To achieve this, we have acquired a large corpus of articles from African media and extracted direct quotations contained in them. We will be labeling these quotations. There will be two subtasks, all described below.</w:t>
      </w:r>
      <w:r w:rsidDel="00000000" w:rsidR="00000000" w:rsidRPr="00000000">
        <w:rPr>
          <w:rFonts w:ascii="Times New Roman" w:cs="Times New Roman" w:eastAsia="Times New Roman" w:hAnsi="Times New Roman"/>
          <w:color w:val="000000"/>
          <w:rtl w:val="0"/>
        </w:rPr>
        <w:br w:type="textWrapping"/>
      </w:r>
    </w:p>
    <w:p w:rsidR="00000000" w:rsidDel="00000000" w:rsidP="00000000" w:rsidRDefault="00000000" w:rsidRPr="00000000" w14:paraId="00000006">
      <w:pPr>
        <w:numPr>
          <w:ilvl w:val="0"/>
          <w:numId w:val="14"/>
        </w:numPr>
        <w:ind w:left="720"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Aspect Based Sentiment Analysis</w:t>
      </w:r>
    </w:p>
    <w:p w:rsidR="00000000" w:rsidDel="00000000" w:rsidP="00000000" w:rsidRDefault="00000000" w:rsidRPr="00000000" w14:paraId="00000007">
      <w:pPr>
        <w:numPr>
          <w:ilvl w:val="0"/>
          <w:numId w:val="14"/>
        </w:numPr>
        <w:ind w:left="720"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Quotation Extraction validation</w:t>
      </w:r>
    </w:p>
    <w:p w:rsidR="00000000" w:rsidDel="00000000" w:rsidP="00000000" w:rsidRDefault="00000000" w:rsidRPr="00000000" w14:paraId="00000008">
      <w:pPr>
        <w:rPr>
          <w:rFonts w:ascii="Cambria" w:cs="Cambria" w:eastAsia="Cambria" w:hAnsi="Cambria"/>
        </w:rPr>
      </w:pPr>
      <w:r w:rsidDel="00000000" w:rsidR="00000000" w:rsidRPr="00000000">
        <w:rPr>
          <w:rtl w:val="0"/>
        </w:rPr>
      </w:r>
    </w:p>
    <w:p w:rsidR="00000000" w:rsidDel="00000000" w:rsidP="00000000" w:rsidRDefault="00000000" w:rsidRPr="00000000" w14:paraId="00000009">
      <w:pPr>
        <w:pStyle w:val="Heading1"/>
        <w:numPr>
          <w:ilvl w:val="0"/>
          <w:numId w:val="15"/>
        </w:numPr>
        <w:spacing w:after="120" w:before="400" w:lineRule="auto"/>
        <w:ind w:left="1080" w:hanging="720"/>
        <w:rPr/>
      </w:pPr>
      <w:bookmarkStart w:colFirst="0" w:colLast="0" w:name="_heading=h.t5dnyzxhv8am" w:id="1"/>
      <w:bookmarkEnd w:id="1"/>
      <w:r w:rsidDel="00000000" w:rsidR="00000000" w:rsidRPr="00000000">
        <w:rPr>
          <w:vertAlign w:val="baseline"/>
          <w:rtl w:val="0"/>
        </w:rPr>
        <w:t xml:space="preserve">ABSA Introduction</w:t>
      </w:r>
    </w:p>
    <w:p w:rsidR="00000000" w:rsidDel="00000000" w:rsidP="00000000" w:rsidRDefault="00000000" w:rsidRPr="00000000" w14:paraId="0000000A">
      <w:pPr>
        <w:spacing w:after="120" w:before="400" w:lineRule="auto"/>
        <w:jc w:val="both"/>
        <w:rPr>
          <w:rFonts w:ascii="Cambria" w:cs="Cambria" w:eastAsia="Cambria" w:hAnsi="Cambria"/>
          <w:color w:val="000000"/>
        </w:rPr>
      </w:pPr>
      <w:r w:rsidDel="00000000" w:rsidR="00000000" w:rsidRPr="00000000">
        <w:rPr>
          <w:rFonts w:ascii="Cambria" w:cs="Cambria" w:eastAsia="Cambria" w:hAnsi="Cambria"/>
          <w:rtl w:val="0"/>
        </w:rPr>
        <w:t xml:space="preserve">An aspect belongs to a category, which is defined by an entity and an attribute. An entity refers to a certain part that is important for the domain in question. An attribute defines a property of the entity and details the category of the aspect. </w:t>
      </w:r>
      <w:r w:rsidDel="00000000" w:rsidR="00000000" w:rsidRPr="00000000">
        <w:rPr>
          <w:rFonts w:ascii="Cambria" w:cs="Cambria" w:eastAsia="Cambria" w:hAnsi="Cambria"/>
          <w:color w:val="000000"/>
          <w:rtl w:val="0"/>
        </w:rPr>
        <w:t xml:space="preserve">Given a quote, the task of the annotator is to identify the following types of information:  </w:t>
      </w:r>
    </w:p>
    <w:p w:rsidR="00000000" w:rsidDel="00000000" w:rsidP="00000000" w:rsidRDefault="00000000" w:rsidRPr="00000000" w14:paraId="0000000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40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c00000"/>
          <w:sz w:val="24"/>
          <w:szCs w:val="24"/>
          <w:u w:val="none"/>
          <w:shd w:fill="auto" w:val="clear"/>
          <w:vertAlign w:val="baseline"/>
          <w:rtl w:val="0"/>
        </w:rPr>
        <w:t xml:space="preserve">Aspect Category</w:t>
      </w:r>
      <w:r w:rsidDel="00000000" w:rsidR="00000000" w:rsidRPr="00000000">
        <w:rPr>
          <w:rFonts w:ascii="Cambria" w:cs="Cambria" w:eastAsia="Cambria" w:hAnsi="Cambria"/>
          <w:b w:val="0"/>
          <w:i w:val="0"/>
          <w:smallCaps w:val="0"/>
          <w:strike w:val="0"/>
          <w:color w:val="c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70ad47"/>
          <w:sz w:val="24"/>
          <w:szCs w:val="24"/>
          <w:u w:val="none"/>
          <w:shd w:fill="auto" w:val="clear"/>
          <w:vertAlign w:val="baseline"/>
          <w:rtl w:val="0"/>
        </w:rPr>
        <w:t xml:space="preserve">Entity</w:t>
      </w:r>
      <w:r w:rsidDel="00000000" w:rsidR="00000000" w:rsidRPr="00000000">
        <w:rPr>
          <w:rFonts w:ascii="Cambria" w:cs="Cambria" w:eastAsia="Cambria" w:hAnsi="Cambria"/>
          <w:b w:val="0"/>
          <w:i w:val="0"/>
          <w:smallCaps w:val="0"/>
          <w:strike w:val="0"/>
          <w:color w:val="70ad47"/>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t>
      </w:r>
      <w:r w:rsidDel="00000000" w:rsidR="00000000" w:rsidRPr="00000000">
        <w:rPr>
          <w:rFonts w:ascii="Cambria" w:cs="Cambria" w:eastAsia="Cambria" w:hAnsi="Cambria"/>
          <w:b w:val="1"/>
          <w:i w:val="0"/>
          <w:smallCaps w:val="0"/>
          <w:strike w:val="0"/>
          <w:color w:val="4472c4"/>
          <w:sz w:val="24"/>
          <w:szCs w:val="24"/>
          <w:u w:val="none"/>
          <w:shd w:fill="auto" w:val="clear"/>
          <w:vertAlign w:val="baseline"/>
          <w:rtl w:val="0"/>
        </w:rPr>
        <w:t xml:space="preserve">Attribute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Wingdings" w:cs="Wingdings" w:eastAsia="Wingdings" w:hAnsi="Wingdings"/>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Identify the entity E and attribute A pair E#A towards which an opinion is expressed. E and A should be chosen from the inventories of entity types (e.g., </w:t>
      </w:r>
      <w:r w:rsidDel="00000000" w:rsidR="00000000" w:rsidRPr="00000000">
        <w:rPr>
          <w:rFonts w:ascii="Cambria" w:cs="Cambria" w:eastAsia="Cambria" w:hAnsi="Cambria"/>
          <w:b w:val="1"/>
          <w:i w:val="0"/>
          <w:smallCaps w:val="0"/>
          <w:strike w:val="0"/>
          <w:color w:val="70ad47"/>
          <w:sz w:val="24"/>
          <w:szCs w:val="24"/>
          <w:u w:val="none"/>
          <w:shd w:fill="auto" w:val="clear"/>
          <w:vertAlign w:val="baseline"/>
          <w:rtl w:val="0"/>
        </w:rPr>
        <w:t xml:space="preserve">GM_CROP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70ad47"/>
          <w:sz w:val="24"/>
          <w:szCs w:val="24"/>
          <w:u w:val="none"/>
          <w:shd w:fill="auto" w:val="clear"/>
          <w:vertAlign w:val="baseline"/>
          <w:rtl w:val="0"/>
        </w:rPr>
        <w:t xml:space="preserve">ORGANIZATIONS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attribute labels (e.g., </w:t>
      </w:r>
      <w:r w:rsidDel="00000000" w:rsidR="00000000" w:rsidRPr="00000000">
        <w:rPr>
          <w:rFonts w:ascii="Cambria" w:cs="Cambria" w:eastAsia="Cambria" w:hAnsi="Cambria"/>
          <w:b w:val="1"/>
          <w:i w:val="0"/>
          <w:smallCaps w:val="0"/>
          <w:strike w:val="0"/>
          <w:color w:val="4472c4"/>
          <w:sz w:val="24"/>
          <w:szCs w:val="24"/>
          <w:u w:val="none"/>
          <w:shd w:fill="auto" w:val="clear"/>
          <w:vertAlign w:val="baseline"/>
          <w:rtl w:val="0"/>
        </w:rPr>
        <w:t xml:space="preserve">PRODUCTIVITY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4472c4"/>
          <w:sz w:val="24"/>
          <w:szCs w:val="24"/>
          <w:u w:val="none"/>
          <w:shd w:fill="auto" w:val="clear"/>
          <w:vertAlign w:val="baseline"/>
          <w:rtl w:val="0"/>
        </w:rPr>
        <w:t xml:space="preserve">RESEARCH_DEVELOPEMEN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are described in the following sections. The identified entities should be assigned one or more attribute labels based on the context of the sentence they appear in. The E#A pair defines an aspect (category).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c00000"/>
          <w:sz w:val="24"/>
          <w:szCs w:val="24"/>
          <w:u w:val="none"/>
          <w:shd w:fill="auto" w:val="clear"/>
          <w:vertAlign w:val="baseline"/>
          <w:rtl w:val="0"/>
        </w:rPr>
        <w:t xml:space="preserve">Opinion Polarity</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Each identified E#A pair of a sentence has to be assigned a polarity, from a set </w:t>
      </w:r>
      <w:r w:rsidDel="00000000" w:rsidR="00000000" w:rsidRPr="00000000">
        <w:rPr>
          <w:rFonts w:ascii="Cambria" w:cs="Cambria" w:eastAsia="Cambria" w:hAnsi="Cambria"/>
          <w:b w:val="0"/>
          <w:i w:val="0"/>
          <w:smallCaps w:val="0"/>
          <w:strike w:val="0"/>
          <w:color w:val="c00000"/>
          <w:sz w:val="24"/>
          <w:szCs w:val="24"/>
          <w:u w:val="none"/>
          <w:shd w:fill="auto" w:val="clear"/>
          <w:vertAlign w:val="baseline"/>
          <w:rtl w:val="0"/>
        </w:rPr>
        <w:t xml:space="preserve">P = {positive, negative, neutral, conflict}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Refer to the following sections for more details.</w:t>
      </w:r>
    </w:p>
    <w:p w:rsidR="00000000" w:rsidDel="00000000" w:rsidP="00000000" w:rsidRDefault="00000000" w:rsidRPr="00000000" w14:paraId="0000000E">
      <w:pPr>
        <w:rPr>
          <w:rFonts w:ascii="Cambria" w:cs="Cambria" w:eastAsia="Cambria" w:hAnsi="Cambria"/>
        </w:rPr>
      </w:pPr>
      <w:r w:rsidDel="00000000" w:rsidR="00000000" w:rsidRPr="00000000">
        <w:rPr>
          <w:rtl w:val="0"/>
        </w:rPr>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rtl w:val="0"/>
        </w:rPr>
        <w:t xml:space="preserve">In ABSA, an </w:t>
      </w:r>
      <w:r w:rsidDel="00000000" w:rsidR="00000000" w:rsidRPr="00000000">
        <w:rPr>
          <w:rFonts w:ascii="Cambria" w:cs="Cambria" w:eastAsia="Cambria" w:hAnsi="Cambria"/>
          <w:b w:val="1"/>
          <w:color w:val="990000"/>
          <w:rtl w:val="0"/>
        </w:rPr>
        <w:t xml:space="preserve">ENTITY (E)</w:t>
      </w:r>
      <w:r w:rsidDel="00000000" w:rsidR="00000000" w:rsidRPr="00000000">
        <w:rPr>
          <w:rFonts w:ascii="Cambria" w:cs="Cambria" w:eastAsia="Cambria" w:hAnsi="Cambria"/>
          <w:color w:val="990000"/>
          <w:rtl w:val="0"/>
        </w:rPr>
        <w:t xml:space="preserve"> </w:t>
      </w:r>
      <w:r w:rsidDel="00000000" w:rsidR="00000000" w:rsidRPr="00000000">
        <w:rPr>
          <w:rFonts w:ascii="Cambria" w:cs="Cambria" w:eastAsia="Cambria" w:hAnsi="Cambria"/>
          <w:rtl w:val="0"/>
        </w:rPr>
        <w:t xml:space="preserve">generally refers to a concept, object, or topic that can be associated with sentiment, and an </w:t>
      </w:r>
      <w:r w:rsidDel="00000000" w:rsidR="00000000" w:rsidRPr="00000000">
        <w:rPr>
          <w:rFonts w:ascii="Cambria" w:cs="Cambria" w:eastAsia="Cambria" w:hAnsi="Cambria"/>
          <w:b w:val="1"/>
          <w:color w:val="990000"/>
          <w:rtl w:val="0"/>
        </w:rPr>
        <w:t xml:space="preserve">ATTRIBUTE (A)</w:t>
      </w:r>
      <w:r w:rsidDel="00000000" w:rsidR="00000000" w:rsidRPr="00000000">
        <w:rPr>
          <w:rFonts w:ascii="Cambria" w:cs="Cambria" w:eastAsia="Cambria" w:hAnsi="Cambria"/>
          <w:color w:val="990000"/>
          <w:rtl w:val="0"/>
        </w:rPr>
        <w:t xml:space="preserve"> </w:t>
      </w:r>
      <w:r w:rsidDel="00000000" w:rsidR="00000000" w:rsidRPr="00000000">
        <w:rPr>
          <w:rFonts w:ascii="Cambria" w:cs="Cambria" w:eastAsia="Cambria" w:hAnsi="Cambria"/>
          <w:rtl w:val="0"/>
        </w:rPr>
        <w:t xml:space="preserve">usually referring to a specific feature or characteristic of that entity. </w:t>
      </w:r>
    </w:p>
    <w:p w:rsidR="00000000" w:rsidDel="00000000" w:rsidP="00000000" w:rsidRDefault="00000000" w:rsidRPr="00000000" w14:paraId="00000011">
      <w:pPr>
        <w:rPr>
          <w:rFonts w:ascii="Cambria" w:cs="Cambria" w:eastAsia="Cambria" w:hAnsi="Cambria"/>
        </w:rPr>
      </w:pPr>
      <w:r w:rsidDel="00000000" w:rsidR="00000000" w:rsidRPr="00000000">
        <w:rPr>
          <w:rtl w:val="0"/>
        </w:rPr>
      </w:r>
    </w:p>
    <w:p w:rsidR="00000000" w:rsidDel="00000000" w:rsidP="00000000" w:rsidRDefault="00000000" w:rsidRPr="00000000" w14:paraId="00000012">
      <w:pPr>
        <w:rPr>
          <w:rFonts w:ascii="Cambria" w:cs="Cambria" w:eastAsia="Cambria" w:hAnsi="Cambria"/>
        </w:rPr>
      </w:pPr>
      <w:r w:rsidDel="00000000" w:rsidR="00000000" w:rsidRPr="00000000">
        <w:rPr>
          <w:rtl w:val="0"/>
        </w:rPr>
      </w:r>
    </w:p>
    <w:p w:rsidR="00000000" w:rsidDel="00000000" w:rsidP="00000000" w:rsidRDefault="00000000" w:rsidRPr="00000000" w14:paraId="00000013">
      <w:pPr>
        <w:pStyle w:val="Heading2"/>
        <w:rPr/>
      </w:pPr>
      <w:bookmarkStart w:colFirst="0" w:colLast="0" w:name="_heading=h.x2ntiwc6qxpe" w:id="2"/>
      <w:bookmarkEnd w:id="2"/>
      <w:r w:rsidDel="00000000" w:rsidR="00000000" w:rsidRPr="00000000">
        <w:rPr>
          <w:rtl w:val="0"/>
        </w:rPr>
        <w:t xml:space="preserve">ENTITY LABELS:</w:t>
      </w:r>
    </w:p>
    <w:p w:rsidR="00000000" w:rsidDel="00000000" w:rsidP="00000000" w:rsidRDefault="00000000" w:rsidRPr="00000000" w14:paraId="00000014">
      <w:pPr>
        <w:rPr>
          <w:rFonts w:ascii="Cambria" w:cs="Cambria" w:eastAsia="Cambria" w:hAnsi="Cambria"/>
        </w:rPr>
      </w:pPr>
      <w:r w:rsidDel="00000000" w:rsidR="00000000" w:rsidRPr="00000000">
        <w:rPr>
          <w:rtl w:val="0"/>
        </w:rPr>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b w:val="1"/>
          <w:color w:val="990000"/>
          <w:rtl w:val="0"/>
        </w:rPr>
        <w:t xml:space="preserve">E1</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70ad47"/>
          <w:rtl w:val="0"/>
        </w:rPr>
        <w:t xml:space="preserve">CROPS</w:t>
      </w:r>
      <w:r w:rsidDel="00000000" w:rsidR="00000000" w:rsidRPr="00000000">
        <w:rPr>
          <w:rFonts w:ascii="Cambria" w:cs="Cambria" w:eastAsia="Cambria" w:hAnsi="Cambria"/>
          <w:rtl w:val="0"/>
        </w:rPr>
        <w:t xml:space="preserve">: Any specific mention of a crop variety, genetically modified crop, GM traits or  crops in general.</w:t>
      </w:r>
    </w:p>
    <w:p w:rsidR="00000000" w:rsidDel="00000000" w:rsidP="00000000" w:rsidRDefault="00000000" w:rsidRPr="00000000" w14:paraId="00000016">
      <w:pPr>
        <w:rPr>
          <w:rFonts w:ascii="Cambria" w:cs="Cambria" w:eastAsia="Cambria" w:hAnsi="Cambria"/>
        </w:rPr>
      </w:pPr>
      <w:r w:rsidDel="00000000" w:rsidR="00000000" w:rsidRPr="00000000">
        <w:rPr>
          <w:rtl w:val="0"/>
        </w:rPr>
      </w:r>
    </w:p>
    <w:p w:rsidR="00000000" w:rsidDel="00000000" w:rsidP="00000000" w:rsidRDefault="00000000" w:rsidRPr="00000000" w14:paraId="00000017">
      <w:pPr>
        <w:rPr>
          <w:rFonts w:ascii="Cambria" w:cs="Cambria" w:eastAsia="Cambria" w:hAnsi="Cambria"/>
        </w:rPr>
      </w:pPr>
      <w:r w:rsidDel="00000000" w:rsidR="00000000" w:rsidRPr="00000000">
        <w:rPr>
          <w:rFonts w:ascii="Cambria" w:cs="Cambria" w:eastAsia="Cambria" w:hAnsi="Cambria"/>
          <w:b w:val="1"/>
          <w:color w:val="990000"/>
          <w:rtl w:val="0"/>
        </w:rPr>
        <w:t xml:space="preserve">E2</w:t>
      </w:r>
      <w:r w:rsidDel="00000000" w:rsidR="00000000" w:rsidRPr="00000000">
        <w:rPr>
          <w:rFonts w:ascii="Cambria" w:cs="Cambria" w:eastAsia="Cambria" w:hAnsi="Cambria"/>
          <w:rtl w:val="0"/>
        </w:rPr>
        <w:t xml:space="preserve">: </w:t>
      </w:r>
      <w:sdt>
        <w:sdtPr>
          <w:tag w:val="goog_rdk_0"/>
        </w:sdtPr>
        <w:sdtContent>
          <w:commentRangeStart w:id="0"/>
        </w:sdtContent>
      </w:sdt>
      <w:sdt>
        <w:sdtPr>
          <w:tag w:val="goog_rdk_1"/>
        </w:sdtPr>
        <w:sdtContent>
          <w:commentRangeStart w:id="1"/>
        </w:sdtContent>
      </w:sdt>
      <w:r w:rsidDel="00000000" w:rsidR="00000000" w:rsidRPr="00000000">
        <w:rPr>
          <w:rFonts w:ascii="Cambria" w:cs="Cambria" w:eastAsia="Cambria" w:hAnsi="Cambria"/>
          <w:b w:val="1"/>
          <w:color w:val="70ad47"/>
          <w:rtl w:val="0"/>
        </w:rPr>
        <w:t xml:space="preserve">ORGANIZATIONS</w:t>
      </w:r>
      <w:commentRangeEnd w:id="0"/>
      <w:r w:rsidDel="00000000" w:rsidR="00000000" w:rsidRPr="00000000">
        <w:commentReference w:id="0"/>
      </w:r>
      <w:commentRangeEnd w:id="1"/>
      <w:r w:rsidDel="00000000" w:rsidR="00000000" w:rsidRPr="00000000">
        <w:commentReference w:id="1"/>
      </w:r>
      <w:r w:rsidDel="00000000" w:rsidR="00000000" w:rsidRPr="00000000">
        <w:rPr>
          <w:rFonts w:ascii="Cambria" w:cs="Cambria" w:eastAsia="Cambria" w:hAnsi="Cambria"/>
          <w:rtl w:val="0"/>
        </w:rPr>
        <w:t xml:space="preserve">: Companies, research institutes, government bodies, groups of individuals, </w:t>
      </w:r>
      <w:r w:rsidDel="00000000" w:rsidR="00000000" w:rsidRPr="00000000">
        <w:rPr>
          <w:rFonts w:ascii="Cambria" w:cs="Cambria" w:eastAsia="Cambria" w:hAnsi="Cambria"/>
          <w:rtl w:val="0"/>
        </w:rPr>
        <w:t xml:space="preserve">etc.</w:t>
      </w:r>
      <w:r w:rsidDel="00000000" w:rsidR="00000000" w:rsidRPr="00000000">
        <w:rPr>
          <w:rFonts w:ascii="Cambria" w:cs="Cambria" w:eastAsia="Cambria" w:hAnsi="Cambria"/>
          <w:rtl w:val="0"/>
        </w:rPr>
        <w:t xml:space="preserve">, or collections thereof.</w:t>
      </w:r>
    </w:p>
    <w:p w:rsidR="00000000" w:rsidDel="00000000" w:rsidP="00000000" w:rsidRDefault="00000000" w:rsidRPr="00000000" w14:paraId="00000018">
      <w:pPr>
        <w:rPr>
          <w:rFonts w:ascii="Cambria" w:cs="Cambria" w:eastAsia="Cambria" w:hAnsi="Cambria"/>
        </w:rPr>
      </w:pPr>
      <w:r w:rsidDel="00000000" w:rsidR="00000000" w:rsidRPr="00000000">
        <w:rPr>
          <w:rtl w:val="0"/>
        </w:rPr>
      </w:r>
    </w:p>
    <w:p w:rsidR="00000000" w:rsidDel="00000000" w:rsidP="00000000" w:rsidRDefault="00000000" w:rsidRPr="00000000" w14:paraId="00000019">
      <w:pPr>
        <w:rPr>
          <w:rFonts w:ascii="Cambria" w:cs="Cambria" w:eastAsia="Cambria" w:hAnsi="Cambria"/>
        </w:rPr>
      </w:pPr>
      <w:r w:rsidDel="00000000" w:rsidR="00000000" w:rsidRPr="00000000">
        <w:rPr>
          <w:rFonts w:ascii="Cambria" w:cs="Cambria" w:eastAsia="Cambria" w:hAnsi="Cambria"/>
          <w:b w:val="1"/>
          <w:color w:val="990000"/>
          <w:rtl w:val="0"/>
        </w:rPr>
        <w:t xml:space="preserve">E3</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70ad47"/>
          <w:rtl w:val="0"/>
        </w:rPr>
        <w:t xml:space="preserve">AGRICULTURAL_PRACTICES</w:t>
      </w:r>
      <w:r w:rsidDel="00000000" w:rsidR="00000000" w:rsidRPr="00000000">
        <w:rPr>
          <w:rFonts w:ascii="Cambria" w:cs="Cambria" w:eastAsia="Cambria" w:hAnsi="Cambria"/>
          <w:rtl w:val="0"/>
        </w:rPr>
        <w:t xml:space="preserve">: Methods, techniques, or processes associated with farming and agriculture.</w:t>
      </w:r>
    </w:p>
    <w:p w:rsidR="00000000" w:rsidDel="00000000" w:rsidP="00000000" w:rsidRDefault="00000000" w:rsidRPr="00000000" w14:paraId="0000001A">
      <w:pPr>
        <w:rPr>
          <w:rFonts w:ascii="Cambria" w:cs="Cambria" w:eastAsia="Cambria" w:hAnsi="Cambria"/>
        </w:rPr>
      </w:pPr>
      <w:r w:rsidDel="00000000" w:rsidR="00000000" w:rsidRPr="00000000">
        <w:rPr>
          <w:rtl w:val="0"/>
        </w:rPr>
      </w:r>
    </w:p>
    <w:p w:rsidR="00000000" w:rsidDel="00000000" w:rsidP="00000000" w:rsidRDefault="00000000" w:rsidRPr="00000000" w14:paraId="0000001B">
      <w:pPr>
        <w:rPr>
          <w:rFonts w:ascii="Cambria" w:cs="Cambria" w:eastAsia="Cambria" w:hAnsi="Cambria"/>
        </w:rPr>
      </w:pPr>
      <w:r w:rsidDel="00000000" w:rsidR="00000000" w:rsidRPr="00000000">
        <w:rPr>
          <w:rFonts w:ascii="Cambria" w:cs="Cambria" w:eastAsia="Cambria" w:hAnsi="Cambria"/>
          <w:b w:val="1"/>
          <w:color w:val="990000"/>
          <w:rtl w:val="0"/>
        </w:rPr>
        <w:t xml:space="preserve">E4</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70ad47"/>
          <w:rtl w:val="0"/>
        </w:rPr>
        <w:t xml:space="preserve">TECHNOLOGY</w:t>
      </w:r>
      <w:r w:rsidDel="00000000" w:rsidR="00000000" w:rsidRPr="00000000">
        <w:rPr>
          <w:rFonts w:ascii="Cambria" w:cs="Cambria" w:eastAsia="Cambria" w:hAnsi="Cambria"/>
          <w:rtl w:val="0"/>
        </w:rPr>
        <w:t xml:space="preserve">: Any mention of the specific tools used in the genetic modification of crops, such as CRISPR, transgenics, etc., and/or associated technologies, such as pesticides. </w:t>
      </w:r>
      <w:r w:rsidDel="00000000" w:rsidR="00000000" w:rsidRPr="00000000">
        <w:rPr>
          <w:rFonts w:ascii="Cambria" w:cs="Cambria" w:eastAsia="Cambria" w:hAnsi="Cambria"/>
          <w:color w:val="dd7e6b"/>
          <w:rtl w:val="0"/>
        </w:rPr>
        <w:t xml:space="preserve">TECHNOLOGY</w:t>
      </w:r>
      <w:r w:rsidDel="00000000" w:rsidR="00000000" w:rsidRPr="00000000">
        <w:rPr>
          <w:rFonts w:ascii="Cambria" w:cs="Cambria" w:eastAsia="Cambria" w:hAnsi="Cambria"/>
          <w:rtl w:val="0"/>
        </w:rPr>
        <w:t xml:space="preserve"> should encompass any mentions of the  technology itself, while </w:t>
      </w:r>
      <w:r w:rsidDel="00000000" w:rsidR="00000000" w:rsidRPr="00000000">
        <w:rPr>
          <w:rFonts w:ascii="Cambria" w:cs="Cambria" w:eastAsia="Cambria" w:hAnsi="Cambria"/>
          <w:color w:val="6fa8dc"/>
          <w:rtl w:val="0"/>
        </w:rPr>
        <w:t xml:space="preserve">AGRICULTURAL_PRACTICES</w:t>
      </w:r>
      <w:r w:rsidDel="00000000" w:rsidR="00000000" w:rsidRPr="00000000">
        <w:rPr>
          <w:rFonts w:ascii="Cambria" w:cs="Cambria" w:eastAsia="Cambria" w:hAnsi="Cambria"/>
          <w:rtl w:val="0"/>
        </w:rPr>
        <w:t xml:space="preserve"> should encompass mentions </w:t>
      </w:r>
      <w:r w:rsidDel="00000000" w:rsidR="00000000" w:rsidRPr="00000000">
        <w:rPr>
          <w:rFonts w:ascii="Cambria" w:cs="Cambria" w:eastAsia="Cambria" w:hAnsi="Cambria"/>
          <w:rtl w:val="0"/>
        </w:rPr>
        <w:t xml:space="preserve">specifically</w:t>
      </w:r>
      <w:r w:rsidDel="00000000" w:rsidR="00000000" w:rsidRPr="00000000">
        <w:rPr>
          <w:rFonts w:ascii="Cambria" w:cs="Cambria" w:eastAsia="Cambria" w:hAnsi="Cambria"/>
          <w:rtl w:val="0"/>
        </w:rPr>
        <w:t xml:space="preserve"> related to use (i.e. “</w:t>
      </w:r>
      <w:r w:rsidDel="00000000" w:rsidR="00000000" w:rsidRPr="00000000">
        <w:rPr>
          <w:rFonts w:ascii="Cambria" w:cs="Cambria" w:eastAsia="Cambria" w:hAnsi="Cambria"/>
          <w:color w:val="dd7e6b"/>
          <w:rtl w:val="0"/>
        </w:rPr>
        <w:t xml:space="preserve">Pesticides are bad</w:t>
      </w:r>
      <w:r w:rsidDel="00000000" w:rsidR="00000000" w:rsidRPr="00000000">
        <w:rPr>
          <w:rFonts w:ascii="Cambria" w:cs="Cambria" w:eastAsia="Cambria" w:hAnsi="Cambria"/>
          <w:rtl w:val="0"/>
        </w:rPr>
        <w:t xml:space="preserve">” vs “</w:t>
      </w:r>
      <w:r w:rsidDel="00000000" w:rsidR="00000000" w:rsidRPr="00000000">
        <w:rPr>
          <w:rFonts w:ascii="Cambria" w:cs="Cambria" w:eastAsia="Cambria" w:hAnsi="Cambria"/>
          <w:color w:val="6fa8dc"/>
          <w:rtl w:val="0"/>
        </w:rPr>
        <w:t xml:space="preserve">The use of pesticides is bad</w:t>
      </w:r>
      <w:r w:rsidDel="00000000" w:rsidR="00000000" w:rsidRPr="00000000">
        <w:rPr>
          <w:rFonts w:ascii="Cambria" w:cs="Cambria" w:eastAsia="Cambria" w:hAnsi="Cambria"/>
          <w:rtl w:val="0"/>
        </w:rPr>
        <w:t xml:space="preserve">”)</w:t>
      </w:r>
    </w:p>
    <w:p w:rsidR="00000000" w:rsidDel="00000000" w:rsidP="00000000" w:rsidRDefault="00000000" w:rsidRPr="00000000" w14:paraId="0000001C">
      <w:pPr>
        <w:rPr>
          <w:rFonts w:ascii="Cambria" w:cs="Cambria" w:eastAsia="Cambria" w:hAnsi="Cambria"/>
        </w:rPr>
      </w:pPr>
      <w:r w:rsidDel="00000000" w:rsidR="00000000" w:rsidRPr="00000000">
        <w:rPr>
          <w:rtl w:val="0"/>
        </w:rPr>
      </w:r>
    </w:p>
    <w:p w:rsidR="00000000" w:rsidDel="00000000" w:rsidP="00000000" w:rsidRDefault="00000000" w:rsidRPr="00000000" w14:paraId="0000001D">
      <w:pPr>
        <w:rPr>
          <w:rFonts w:ascii="Cambria" w:cs="Cambria" w:eastAsia="Cambria" w:hAnsi="Cambria"/>
        </w:rPr>
      </w:pPr>
      <w:r w:rsidDel="00000000" w:rsidR="00000000" w:rsidRPr="00000000">
        <w:rPr>
          <w:rFonts w:ascii="Cambria" w:cs="Cambria" w:eastAsia="Cambria" w:hAnsi="Cambria"/>
          <w:b w:val="1"/>
          <w:color w:val="990000"/>
          <w:rtl w:val="0"/>
        </w:rPr>
        <w:t xml:space="preserve">E5</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70ad47"/>
          <w:rtl w:val="0"/>
        </w:rPr>
        <w:t xml:space="preserve">GEOGRAPHIC_LOCATIONS</w:t>
      </w:r>
      <w:r w:rsidDel="00000000" w:rsidR="00000000" w:rsidRPr="00000000">
        <w:rPr>
          <w:rFonts w:ascii="Cambria" w:cs="Cambria" w:eastAsia="Cambria" w:hAnsi="Cambria"/>
          <w:rtl w:val="0"/>
        </w:rPr>
        <w:t xml:space="preserve">: Specific countries, regions, or locations</w:t>
      </w:r>
    </w:p>
    <w:p w:rsidR="00000000" w:rsidDel="00000000" w:rsidP="00000000" w:rsidRDefault="00000000" w:rsidRPr="00000000" w14:paraId="0000001E">
      <w:pPr>
        <w:rPr>
          <w:rFonts w:ascii="Cambria" w:cs="Cambria" w:eastAsia="Cambria" w:hAnsi="Cambria"/>
        </w:rPr>
      </w:pPr>
      <w:r w:rsidDel="00000000" w:rsidR="00000000" w:rsidRPr="00000000">
        <w:rPr>
          <w:rtl w:val="0"/>
        </w:rPr>
      </w:r>
    </w:p>
    <w:p w:rsidR="00000000" w:rsidDel="00000000" w:rsidP="00000000" w:rsidRDefault="00000000" w:rsidRPr="00000000" w14:paraId="0000001F">
      <w:pPr>
        <w:rPr>
          <w:rFonts w:ascii="Cambria" w:cs="Cambria" w:eastAsia="Cambria" w:hAnsi="Cambria"/>
        </w:rPr>
      </w:pPr>
      <w:r w:rsidDel="00000000" w:rsidR="00000000" w:rsidRPr="00000000">
        <w:rPr>
          <w:rFonts w:ascii="Cambria" w:cs="Cambria" w:eastAsia="Cambria" w:hAnsi="Cambria"/>
          <w:b w:val="1"/>
          <w:color w:val="990000"/>
          <w:rtl w:val="0"/>
        </w:rPr>
        <w:t xml:space="preserve">E6</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70ad47"/>
          <w:rtl w:val="0"/>
        </w:rPr>
        <w:t xml:space="preserve">ENVIRONMENTAL_CONDITIONS</w:t>
      </w:r>
      <w:r w:rsidDel="00000000" w:rsidR="00000000" w:rsidRPr="00000000">
        <w:rPr>
          <w:rFonts w:ascii="Cambria" w:cs="Cambria" w:eastAsia="Cambria" w:hAnsi="Cambria"/>
          <w:rtl w:val="0"/>
        </w:rPr>
        <w:t xml:space="preserve">: References to weather, climate, or other environmental conditions (earthquakes, viruses, etc.) and their impact on crop growth, distribution, or the suitability of specific geographies for crops.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rPr>
          <w:rFonts w:ascii="Cambria" w:cs="Cambria" w:eastAsia="Cambria" w:hAnsi="Cambria"/>
        </w:rPr>
      </w:pPr>
      <w:r w:rsidDel="00000000" w:rsidR="00000000" w:rsidRPr="00000000">
        <w:rPr>
          <w:rFonts w:ascii="Cambria" w:cs="Cambria" w:eastAsia="Cambria" w:hAnsi="Cambria"/>
          <w:b w:val="1"/>
          <w:color w:val="990000"/>
          <w:rtl w:val="0"/>
        </w:rPr>
        <w:t xml:space="preserve">E7</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70ad47"/>
          <w:rtl w:val="0"/>
        </w:rPr>
        <w:t xml:space="preserve">LEGAL_ASPECTS &amp; POLITICS</w:t>
      </w:r>
      <w:r w:rsidDel="00000000" w:rsidR="00000000" w:rsidRPr="00000000">
        <w:rPr>
          <w:rFonts w:ascii="Cambria" w:cs="Cambria" w:eastAsia="Cambria" w:hAnsi="Cambria"/>
          <w:rtl w:val="0"/>
        </w:rPr>
        <w:t xml:space="preserve">: </w:t>
      </w:r>
    </w:p>
    <w:p w:rsidR="00000000" w:rsidDel="00000000" w:rsidP="00000000" w:rsidRDefault="00000000" w:rsidRPr="00000000" w14:paraId="0000002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specific laws, policies, or regulations</w:t>
      </w:r>
    </w:p>
    <w:p w:rsidR="00000000" w:rsidDel="00000000" w:rsidP="00000000" w:rsidRDefault="00000000" w:rsidRPr="00000000" w14:paraId="000000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political debates, political party positions, or government statements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would cover politicization of the GM crop debate and legislative influence on GM crop usage and policies.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5">
      <w:pPr>
        <w:rPr>
          <w:rFonts w:ascii="Cambria" w:cs="Cambria" w:eastAsia="Cambria" w:hAnsi="Cambria"/>
        </w:rPr>
      </w:pPr>
      <w:r w:rsidDel="00000000" w:rsidR="00000000" w:rsidRPr="00000000">
        <w:rPr>
          <w:rFonts w:ascii="Cambria" w:cs="Cambria" w:eastAsia="Cambria" w:hAnsi="Cambria"/>
          <w:b w:val="1"/>
          <w:color w:val="990000"/>
          <w:rtl w:val="0"/>
        </w:rPr>
        <w:t xml:space="preserve">E8</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70ad47"/>
          <w:rtl w:val="0"/>
        </w:rPr>
        <w:t xml:space="preserve">ECONOMIC FACTORS</w:t>
      </w:r>
      <w:r w:rsidDel="00000000" w:rsidR="00000000" w:rsidRPr="00000000">
        <w:rPr>
          <w:rFonts w:ascii="Cambria" w:cs="Cambria" w:eastAsia="Cambria" w:hAnsi="Cambria"/>
          <w:rtl w:val="0"/>
        </w:rPr>
        <w:t xml:space="preserve">: References to economic factors such as inflation, imports/exports, unemployment, and supply and demand.</w:t>
      </w:r>
    </w:p>
    <w:p w:rsidR="00000000" w:rsidDel="00000000" w:rsidP="00000000" w:rsidRDefault="00000000" w:rsidRPr="00000000" w14:paraId="00000026">
      <w:pPr>
        <w:rPr>
          <w:rFonts w:ascii="Cambria" w:cs="Cambria" w:eastAsia="Cambria" w:hAnsi="Cambria"/>
        </w:rPr>
      </w:pPr>
      <w:r w:rsidDel="00000000" w:rsidR="00000000" w:rsidRPr="00000000">
        <w:rPr>
          <w:rtl w:val="0"/>
        </w:rPr>
      </w:r>
    </w:p>
    <w:p w:rsidR="00000000" w:rsidDel="00000000" w:rsidP="00000000" w:rsidRDefault="00000000" w:rsidRPr="00000000" w14:paraId="00000027">
      <w:pPr>
        <w:rPr>
          <w:rFonts w:ascii="Cambria" w:cs="Cambria" w:eastAsia="Cambria" w:hAnsi="Cambria"/>
        </w:rPr>
      </w:pPr>
      <w:r w:rsidDel="00000000" w:rsidR="00000000" w:rsidRPr="00000000">
        <w:rPr>
          <w:rFonts w:ascii="Cambria" w:cs="Cambria" w:eastAsia="Cambria" w:hAnsi="Cambria"/>
          <w:b w:val="1"/>
          <w:color w:val="990000"/>
          <w:rtl w:val="0"/>
        </w:rPr>
        <w:t xml:space="preserve">E9</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70ad47"/>
          <w:rtl w:val="0"/>
        </w:rPr>
        <w:t xml:space="preserve">OTHER</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for opinions expressed about </w:t>
      </w:r>
      <w:r w:rsidDel="00000000" w:rsidR="00000000" w:rsidRPr="00000000">
        <w:rPr>
          <w:rFonts w:ascii="Cambria" w:cs="Cambria" w:eastAsia="Cambria" w:hAnsi="Cambria"/>
          <w:rtl w:val="0"/>
        </w:rPr>
        <w:t xml:space="preserve">entities</w:t>
      </w:r>
      <w:r w:rsidDel="00000000" w:rsidR="00000000" w:rsidRPr="00000000">
        <w:rPr>
          <w:rFonts w:ascii="Cambria" w:cs="Cambria" w:eastAsia="Cambria" w:hAnsi="Cambria"/>
          <w:rtl w:val="0"/>
        </w:rPr>
        <w:t xml:space="preserve"> and their impact on GM crops</w:t>
      </w:r>
      <w:r w:rsidDel="00000000" w:rsidR="00000000" w:rsidRPr="00000000">
        <w:rPr>
          <w:rFonts w:ascii="Cambria" w:cs="Cambria" w:eastAsia="Cambria" w:hAnsi="Cambria"/>
          <w:rtl w:val="0"/>
        </w:rPr>
        <w:t xml:space="preserve">, not fitting into any of the above eight entity types.</w:t>
      </w:r>
      <w:r w:rsidDel="00000000" w:rsidR="00000000" w:rsidRPr="00000000">
        <w:rPr>
          <w:rFonts w:ascii="Cambria" w:cs="Cambria" w:eastAsia="Cambria" w:hAnsi="Cambria"/>
          <w:rtl w:val="0"/>
        </w:rPr>
        <w:t xml:space="preserve"> (Note: Most instances should fit into one of the above categories. For those where you believe it should be labeled as OTHER, please share the example with the group.)</w:t>
      </w:r>
    </w:p>
    <w:p w:rsidR="00000000" w:rsidDel="00000000" w:rsidP="00000000" w:rsidRDefault="00000000" w:rsidRPr="00000000" w14:paraId="00000028">
      <w:pPr>
        <w:rPr>
          <w:rFonts w:ascii="Cambria" w:cs="Cambria" w:eastAsia="Cambria" w:hAnsi="Cambria"/>
        </w:rPr>
      </w:pPr>
      <w:r w:rsidDel="00000000" w:rsidR="00000000" w:rsidRPr="00000000">
        <w:rPr>
          <w:rtl w:val="0"/>
        </w:rPr>
      </w:r>
    </w:p>
    <w:p w:rsidR="00000000" w:rsidDel="00000000" w:rsidP="00000000" w:rsidRDefault="00000000" w:rsidRPr="00000000" w14:paraId="00000029">
      <w:pPr>
        <w:rPr>
          <w:rFonts w:ascii="Cambria" w:cs="Cambria" w:eastAsia="Cambria" w:hAnsi="Cambria"/>
        </w:rPr>
      </w:pPr>
      <w:r w:rsidDel="00000000" w:rsidR="00000000" w:rsidRPr="00000000">
        <w:rPr>
          <w:rFonts w:ascii="Cambria" w:cs="Cambria" w:eastAsia="Cambria" w:hAnsi="Cambria"/>
          <w:b w:val="1"/>
          <w:color w:val="990000"/>
          <w:rtl w:val="0"/>
        </w:rPr>
        <w:t xml:space="preserve">!!! NOTE</w:t>
      </w:r>
      <w:r w:rsidDel="00000000" w:rsidR="00000000" w:rsidRPr="00000000">
        <w:rPr>
          <w:rFonts w:ascii="Cambria" w:cs="Cambria" w:eastAsia="Cambria" w:hAnsi="Cambria"/>
          <w:rtl w:val="0"/>
        </w:rPr>
        <w:t xml:space="preserve">: When an entity E is only implicitly referred (e.g., through pronouns) or inferred in a sentence, then the slot is assigned the value “NULL”.</w:t>
      </w:r>
    </w:p>
    <w:p w:rsidR="00000000" w:rsidDel="00000000" w:rsidP="00000000" w:rsidRDefault="00000000" w:rsidRPr="00000000" w14:paraId="0000002A">
      <w:pPr>
        <w:rPr>
          <w:rFonts w:ascii="Cambria" w:cs="Cambria" w:eastAsia="Cambria" w:hAnsi="Cambria"/>
          <w:b w:val="1"/>
          <w:color w:val="990000"/>
        </w:rPr>
      </w:pPr>
      <w:r w:rsidDel="00000000" w:rsidR="00000000" w:rsidRPr="00000000">
        <w:rPr>
          <w:rFonts w:ascii="Cambria" w:cs="Cambria" w:eastAsia="Cambria" w:hAnsi="Cambria"/>
          <w:rtl w:val="0"/>
        </w:rPr>
        <w:t xml:space="preserve">For example, “</w:t>
      </w:r>
      <w:r w:rsidDel="00000000" w:rsidR="00000000" w:rsidRPr="00000000">
        <w:rPr>
          <w:rFonts w:ascii="Cambria" w:cs="Cambria" w:eastAsia="Cambria" w:hAnsi="Cambria"/>
          <w:i w:val="1"/>
          <w:color w:val="4a86e8"/>
          <w:rtl w:val="0"/>
        </w:rPr>
        <w:t xml:space="preserve">This will greatly improve maize production over the next ten years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color w:val="4a86e8"/>
          <w:rtl w:val="0"/>
        </w:rPr>
        <w:t xml:space="preserve">This</w:t>
      </w:r>
      <w:r w:rsidDel="00000000" w:rsidR="00000000" w:rsidRPr="00000000">
        <w:rPr>
          <w:rFonts w:ascii="Cambria" w:cs="Cambria" w:eastAsia="Cambria" w:hAnsi="Cambria"/>
          <w:rtl w:val="0"/>
        </w:rPr>
        <w:t xml:space="preserve">” </w:t>
      </w:r>
      <w:sdt>
        <w:sdtPr>
          <w:tag w:val="goog_rdk_2"/>
        </w:sdtPr>
        <w:sdtContent>
          <w:commentRangeStart w:id="2"/>
        </w:sdtContent>
      </w:sdt>
      <w:sdt>
        <w:sdtPr>
          <w:tag w:val="goog_rdk_3"/>
        </w:sdtPr>
        <w:sdtContent>
          <w:commentRangeStart w:id="3"/>
        </w:sdtContent>
      </w:sdt>
      <w:r w:rsidDel="00000000" w:rsidR="00000000" w:rsidRPr="00000000">
        <w:rPr>
          <w:rFonts w:ascii="Cambria" w:cs="Cambria" w:eastAsia="Cambria" w:hAnsi="Cambria"/>
          <w:rtl w:val="0"/>
        </w:rPr>
        <w:t xml:space="preserve">would be labeled as NULL as it is impacting crop production, but we do not know what the antecedent of “</w:t>
      </w:r>
      <w:r w:rsidDel="00000000" w:rsidR="00000000" w:rsidRPr="00000000">
        <w:rPr>
          <w:rFonts w:ascii="Cambria" w:cs="Cambria" w:eastAsia="Cambria" w:hAnsi="Cambria"/>
          <w:i w:val="1"/>
          <w:color w:val="4a86e8"/>
          <w:rtl w:val="0"/>
        </w:rPr>
        <w:t xml:space="preserve">this</w:t>
      </w:r>
      <w:r w:rsidDel="00000000" w:rsidR="00000000" w:rsidRPr="00000000">
        <w:rPr>
          <w:rFonts w:ascii="Cambria" w:cs="Cambria" w:eastAsia="Cambria" w:hAnsi="Cambria"/>
          <w:rtl w:val="0"/>
        </w:rPr>
        <w:t xml:space="preserve">” is.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B">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C">
      <w:pPr>
        <w:rPr>
          <w:rFonts w:ascii="Cambria" w:cs="Cambria" w:eastAsia="Cambria" w:hAnsi="Cambria"/>
        </w:rPr>
      </w:pPr>
      <w:r w:rsidDel="00000000" w:rsidR="00000000" w:rsidRPr="00000000">
        <w:rPr>
          <w:rtl w:val="0"/>
        </w:rPr>
      </w:r>
    </w:p>
    <w:p w:rsidR="00000000" w:rsidDel="00000000" w:rsidP="00000000" w:rsidRDefault="00000000" w:rsidRPr="00000000" w14:paraId="0000002D">
      <w:pPr>
        <w:rPr>
          <w:rFonts w:ascii="Cambria" w:cs="Cambria" w:eastAsia="Cambria" w:hAnsi="Cambria"/>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x7dfl8cgbxop" w:id="3"/>
      <w:bookmarkEnd w:id="3"/>
      <w:r w:rsidDel="00000000" w:rsidR="00000000" w:rsidRPr="00000000">
        <w:rPr>
          <w:rtl w:val="0"/>
        </w:rPr>
        <w:t xml:space="preserve">ATTRIBUTE LABELS:</w:t>
      </w:r>
    </w:p>
    <w:p w:rsidR="00000000" w:rsidDel="00000000" w:rsidP="00000000" w:rsidRDefault="00000000" w:rsidRPr="00000000" w14:paraId="0000002F">
      <w:pPr>
        <w:rPr>
          <w:rFonts w:ascii="Cambria" w:cs="Cambria" w:eastAsia="Cambria" w:hAnsi="Cambria"/>
        </w:rPr>
      </w:pPr>
      <w:r w:rsidDel="00000000" w:rsidR="00000000" w:rsidRPr="00000000">
        <w:rPr>
          <w:rtl w:val="0"/>
        </w:rPr>
      </w:r>
    </w:p>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b w:val="1"/>
          <w:color w:val="990000"/>
          <w:rtl w:val="0"/>
        </w:rPr>
        <w:t xml:space="preserve">ATTRIBUTES (A) </w:t>
      </w:r>
      <w:r w:rsidDel="00000000" w:rsidR="00000000" w:rsidRPr="00000000">
        <w:rPr>
          <w:rFonts w:ascii="Cambria" w:cs="Cambria" w:eastAsia="Cambria" w:hAnsi="Cambria"/>
          <w:rtl w:val="0"/>
        </w:rPr>
        <w:t xml:space="preserve">- the qualities or specifics related to the entities </w:t>
      </w:r>
      <w:r w:rsidDel="00000000" w:rsidR="00000000" w:rsidRPr="00000000">
        <w:rPr>
          <w:rtl w:val="0"/>
        </w:rPr>
        <w:t xml:space="preserve">that the sentiment might be about</w:t>
      </w:r>
      <w:r w:rsidDel="00000000" w:rsidR="00000000" w:rsidRPr="00000000">
        <w:rPr>
          <w:rFonts w:ascii="Cambria" w:cs="Cambria" w:eastAsia="Cambria" w:hAnsi="Cambria"/>
          <w:rtl w:val="0"/>
        </w:rPr>
        <w:t xml:space="preserve">. An </w:t>
      </w:r>
      <w:r w:rsidDel="00000000" w:rsidR="00000000" w:rsidRPr="00000000">
        <w:rPr>
          <w:rFonts w:ascii="Cambria" w:cs="Cambria" w:eastAsia="Cambria" w:hAnsi="Cambria"/>
          <w:b w:val="1"/>
          <w:color w:val="990000"/>
          <w:rtl w:val="0"/>
        </w:rPr>
        <w:t xml:space="preserve">ATTRIBUTE</w:t>
      </w:r>
      <w:r w:rsidDel="00000000" w:rsidR="00000000" w:rsidRPr="00000000">
        <w:rPr>
          <w:rFonts w:ascii="Cambria" w:cs="Cambria" w:eastAsia="Cambria" w:hAnsi="Cambria"/>
          <w:color w:val="990000"/>
          <w:rtl w:val="0"/>
        </w:rPr>
        <w:t xml:space="preserve"> </w:t>
      </w:r>
      <w:r w:rsidDel="00000000" w:rsidR="00000000" w:rsidRPr="00000000">
        <w:rPr>
          <w:rFonts w:ascii="Cambria" w:cs="Cambria" w:eastAsia="Cambria" w:hAnsi="Cambria"/>
          <w:rtl w:val="0"/>
        </w:rPr>
        <w:t xml:space="preserve">can either be explicit (i.e, directly mentioned in the text) or implicit (i.e., implied by the context).</w:t>
      </w:r>
    </w:p>
    <w:p w:rsidR="00000000" w:rsidDel="00000000" w:rsidP="00000000" w:rsidRDefault="00000000" w:rsidRPr="00000000" w14:paraId="00000031">
      <w:pPr>
        <w:rPr>
          <w:rFonts w:ascii="Cambria" w:cs="Cambria" w:eastAsia="Cambria" w:hAnsi="Cambria"/>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Cambria" w:cs="Cambria" w:eastAsia="Cambria" w:hAnsi="Cambria"/>
          <w:b w:val="1"/>
          <w:color w:val="990000"/>
          <w:rtl w:val="0"/>
        </w:rPr>
        <w:t xml:space="preserve">A1</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4472c4"/>
          <w:rtl w:val="0"/>
        </w:rPr>
        <w:t xml:space="preserve">RESISTANCE</w:t>
      </w:r>
      <w:r w:rsidDel="00000000" w:rsidR="00000000" w:rsidRPr="00000000">
        <w:rPr>
          <w:rFonts w:ascii="Cambria" w:cs="Cambria" w:eastAsia="Cambria" w:hAnsi="Cambria"/>
          <w:color w:val="4472c4"/>
          <w:rtl w:val="0"/>
        </w:rPr>
        <w:t xml:space="preserve"> </w:t>
      </w:r>
      <w:r w:rsidDel="00000000" w:rsidR="00000000" w:rsidRPr="00000000">
        <w:rPr>
          <w:rFonts w:ascii="Cambria" w:cs="Cambria" w:eastAsia="Cambria" w:hAnsi="Cambria"/>
          <w:rtl w:val="0"/>
        </w:rPr>
        <w:t xml:space="preserve">(for </w:t>
      </w:r>
      <w:r w:rsidDel="00000000" w:rsidR="00000000" w:rsidRPr="00000000">
        <w:rPr>
          <w:rFonts w:ascii="Cambria" w:cs="Cambria" w:eastAsia="Cambria" w:hAnsi="Cambria"/>
          <w:color w:val="70ad47"/>
          <w:rtl w:val="0"/>
        </w:rPr>
        <w:t xml:space="preserve">CROPS</w:t>
      </w:r>
      <w:r w:rsidDel="00000000" w:rsidR="00000000" w:rsidRPr="00000000">
        <w:rPr>
          <w:rFonts w:ascii="Cambria" w:cs="Cambria" w:eastAsia="Cambria" w:hAnsi="Cambria"/>
          <w:rtl w:val="0"/>
        </w:rPr>
        <w:t xml:space="preserve">): Refers to the crops' ability to resist </w:t>
      </w:r>
      <w:r w:rsidDel="00000000" w:rsidR="00000000" w:rsidRPr="00000000">
        <w:rPr>
          <w:rtl w:val="0"/>
        </w:rPr>
        <w:t xml:space="preserve">pests, diseases, and adverse weather conditions.</w:t>
      </w:r>
    </w:p>
    <w:p w:rsidR="00000000" w:rsidDel="00000000" w:rsidP="00000000" w:rsidRDefault="00000000" w:rsidRPr="00000000" w14:paraId="00000033">
      <w:pPr>
        <w:rPr>
          <w:rFonts w:ascii="Cambria" w:cs="Cambria" w:eastAsia="Cambria" w:hAnsi="Cambria"/>
        </w:rPr>
      </w:pPr>
      <w:r w:rsidDel="00000000" w:rsidR="00000000" w:rsidRPr="00000000">
        <w:rPr>
          <w:rtl w:val="0"/>
        </w:rPr>
      </w:r>
    </w:p>
    <w:p w:rsidR="00000000" w:rsidDel="00000000" w:rsidP="00000000" w:rsidRDefault="00000000" w:rsidRPr="00000000" w14:paraId="00000034">
      <w:pPr>
        <w:rPr>
          <w:rFonts w:ascii="Cambria" w:cs="Cambria" w:eastAsia="Cambria" w:hAnsi="Cambria"/>
        </w:rPr>
      </w:pPr>
      <w:r w:rsidDel="00000000" w:rsidR="00000000" w:rsidRPr="00000000">
        <w:rPr>
          <w:rFonts w:ascii="Cambria" w:cs="Cambria" w:eastAsia="Cambria" w:hAnsi="Cambria"/>
          <w:b w:val="1"/>
          <w:color w:val="990000"/>
          <w:rtl w:val="0"/>
        </w:rPr>
        <w:t xml:space="preserve">A2</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4472c4"/>
          <w:rtl w:val="0"/>
        </w:rPr>
        <w:t xml:space="preserve">CONSUMER_PERCEPTION </w:t>
      </w:r>
      <w:r w:rsidDel="00000000" w:rsidR="00000000" w:rsidRPr="00000000">
        <w:rPr>
          <w:rFonts w:ascii="Cambria" w:cs="Cambria" w:eastAsia="Cambria" w:hAnsi="Cambria"/>
          <w:rtl w:val="0"/>
        </w:rPr>
        <w:t xml:space="preserve">(for </w:t>
      </w:r>
      <w:r w:rsidDel="00000000" w:rsidR="00000000" w:rsidRPr="00000000">
        <w:rPr>
          <w:rFonts w:ascii="Cambria" w:cs="Cambria" w:eastAsia="Cambria" w:hAnsi="Cambria"/>
          <w:color w:val="70ad47"/>
          <w:rtl w:val="0"/>
        </w:rPr>
        <w:t xml:space="preserve">CROPS</w:t>
      </w:r>
      <w:r w:rsidDel="00000000" w:rsidR="00000000" w:rsidRPr="00000000">
        <w:rPr>
          <w:rFonts w:ascii="Cambria" w:cs="Cambria" w:eastAsia="Cambria" w:hAnsi="Cambria"/>
          <w:rtl w:val="0"/>
        </w:rPr>
        <w:t xml:space="preserve">): Views, attitudes, or beliefs of the general public or specific consumer groups towards crops. This could include perception of taste, nutritional value, shelf life.</w:t>
      </w:r>
      <w:r w:rsidDel="00000000" w:rsidR="00000000" w:rsidRPr="00000000">
        <w:rPr>
          <w:rtl w:val="0"/>
        </w:rPr>
      </w:r>
    </w:p>
    <w:p w:rsidR="00000000" w:rsidDel="00000000" w:rsidP="00000000" w:rsidRDefault="00000000" w:rsidRPr="00000000" w14:paraId="00000035">
      <w:pPr>
        <w:rPr>
          <w:rFonts w:ascii="Cambria" w:cs="Cambria" w:eastAsia="Cambria" w:hAnsi="Cambria"/>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Cambria" w:cs="Cambria" w:eastAsia="Cambria" w:hAnsi="Cambria"/>
          <w:b w:val="1"/>
          <w:color w:val="990000"/>
          <w:rtl w:val="0"/>
        </w:rPr>
        <w:t xml:space="preserve">A3</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4472c4"/>
          <w:rtl w:val="0"/>
        </w:rPr>
        <w:t xml:space="preserve">SAFETY</w:t>
      </w:r>
      <w:r w:rsidDel="00000000" w:rsidR="00000000" w:rsidRPr="00000000">
        <w:rPr>
          <w:rFonts w:ascii="Cambria" w:cs="Cambria" w:eastAsia="Cambria" w:hAnsi="Cambria"/>
          <w:color w:val="4472c4"/>
          <w:rtl w:val="0"/>
        </w:rPr>
        <w:t xml:space="preserve"> </w:t>
      </w:r>
      <w:r w:rsidDel="00000000" w:rsidR="00000000" w:rsidRPr="00000000">
        <w:rPr>
          <w:rFonts w:ascii="Cambria" w:cs="Cambria" w:eastAsia="Cambria" w:hAnsi="Cambria"/>
          <w:rtl w:val="0"/>
        </w:rPr>
        <w:t xml:space="preserve">(for </w:t>
      </w:r>
      <w:r w:rsidDel="00000000" w:rsidR="00000000" w:rsidRPr="00000000">
        <w:rPr>
          <w:rFonts w:ascii="Cambria" w:cs="Cambria" w:eastAsia="Cambria" w:hAnsi="Cambria"/>
          <w:color w:val="70ad47"/>
          <w:rtl w:val="0"/>
        </w:rPr>
        <w:t xml:space="preserve">CROPS, TECHNOLOGY, AGRICULTURAL_PRACTICES</w:t>
      </w:r>
      <w:r w:rsidDel="00000000" w:rsidR="00000000" w:rsidRPr="00000000">
        <w:rPr>
          <w:rFonts w:ascii="Cambria" w:cs="Cambria" w:eastAsia="Cambria" w:hAnsi="Cambria"/>
          <w:rtl w:val="0"/>
        </w:rPr>
        <w:t xml:space="preserve">): </w:t>
      </w:r>
      <w:r w:rsidDel="00000000" w:rsidR="00000000" w:rsidRPr="00000000">
        <w:rPr>
          <w:rtl w:val="0"/>
        </w:rPr>
        <w:t xml:space="preserve">Concerns related to the safety of consuming crops. It includes:</w:t>
      </w:r>
    </w:p>
    <w:p w:rsidR="00000000" w:rsidDel="00000000" w:rsidP="00000000" w:rsidRDefault="00000000" w:rsidRPr="00000000" w14:paraId="000000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human health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it relates to the consumption or exposure to</w:t>
      </w:r>
      <w:sdt>
        <w:sdtPr>
          <w:tag w:val="goog_rdk_4"/>
        </w:sdtPr>
        <w:sdtContent>
          <w:commentRangeStart w:id="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crops.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health as it relates to the consumption or exposure to crops, for animals that are part of the human food chain or otherwise.</w:t>
      </w:r>
      <w:r w:rsidDel="00000000" w:rsidR="00000000" w:rsidRPr="00000000">
        <w:rPr>
          <w:rtl w:val="0"/>
        </w:rPr>
      </w:r>
    </w:p>
    <w:p w:rsidR="00000000" w:rsidDel="00000000" w:rsidP="00000000" w:rsidRDefault="00000000" w:rsidRPr="00000000" w14:paraId="00000039">
      <w:pPr>
        <w:rPr>
          <w:rFonts w:ascii="Cambria" w:cs="Cambria" w:eastAsia="Cambria" w:hAnsi="Cambria"/>
        </w:rPr>
      </w:pPr>
      <w:r w:rsidDel="00000000" w:rsidR="00000000" w:rsidRPr="00000000">
        <w:rPr>
          <w:rtl w:val="0"/>
        </w:rPr>
      </w:r>
    </w:p>
    <w:p w:rsidR="00000000" w:rsidDel="00000000" w:rsidP="00000000" w:rsidRDefault="00000000" w:rsidRPr="00000000" w14:paraId="0000003A">
      <w:pPr>
        <w:rPr>
          <w:rFonts w:ascii="Cambria" w:cs="Cambria" w:eastAsia="Cambria" w:hAnsi="Cambria"/>
        </w:rPr>
      </w:pPr>
      <w:r w:rsidDel="00000000" w:rsidR="00000000" w:rsidRPr="00000000">
        <w:rPr>
          <w:rFonts w:ascii="Cambria" w:cs="Cambria" w:eastAsia="Cambria" w:hAnsi="Cambria"/>
          <w:b w:val="1"/>
          <w:color w:val="990000"/>
          <w:rtl w:val="0"/>
        </w:rPr>
        <w:t xml:space="preserve">A4</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4472c4"/>
          <w:rtl w:val="0"/>
        </w:rPr>
        <w:t xml:space="preserve">FOOD_SECURITY </w:t>
      </w:r>
      <w:r w:rsidDel="00000000" w:rsidR="00000000" w:rsidRPr="00000000">
        <w:rPr>
          <w:rFonts w:ascii="Cambria" w:cs="Cambria" w:eastAsia="Cambria" w:hAnsi="Cambria"/>
          <w:rtl w:val="0"/>
        </w:rPr>
        <w:t xml:space="preserve">(for </w:t>
      </w:r>
      <w:r w:rsidDel="00000000" w:rsidR="00000000" w:rsidRPr="00000000">
        <w:rPr>
          <w:rFonts w:ascii="Cambria" w:cs="Cambria" w:eastAsia="Cambria" w:hAnsi="Cambria"/>
          <w:color w:val="70ad47"/>
          <w:rtl w:val="0"/>
        </w:rPr>
        <w:t xml:space="preserve">CROPS, ORGANIZATION, LEGAL_ASPECTS &amp; POLITICS, AGRICULTURAL_PRACTICES, TECHNOLOGY, ECONOMIC_FACTORS </w:t>
      </w:r>
      <w:r w:rsidDel="00000000" w:rsidR="00000000" w:rsidRPr="00000000">
        <w:rPr>
          <w:rFonts w:ascii="Cambria" w:cs="Cambria" w:eastAsia="Cambria" w:hAnsi="Cambria"/>
          <w:rtl w:val="0"/>
        </w:rPr>
        <w:t xml:space="preserve">): References to the role of crops, policies, organizations, and practices in addressing food security, hunger, or malnutrition. </w:t>
      </w:r>
      <w:sdt>
        <w:sdtPr>
          <w:tag w:val="goog_rdk_5"/>
        </w:sdtPr>
        <w:sdtContent>
          <w:ins w:author="Trevor Spreadbury" w:id="0" w:date="2024-03-19T17:51:38Z"/>
          <w:sdt>
            <w:sdtPr>
              <w:tag w:val="goog_rdk_6"/>
            </w:sdtPr>
            <w:sdtContent>
              <w:commentRangeStart w:id="5"/>
            </w:sdtContent>
          </w:sdt>
          <w:ins w:author="Trevor Spreadbury" w:id="0" w:date="2024-03-19T17:51:38Z">
            <w:r w:rsidDel="00000000" w:rsidR="00000000" w:rsidRPr="00000000">
              <w:rPr>
                <w:rFonts w:ascii="Cambria" w:cs="Cambria" w:eastAsia="Cambria" w:hAnsi="Cambria"/>
                <w:rtl w:val="0"/>
              </w:rPr>
              <w:t xml:space="preserve">Also refers to the status of food security in specific locations.</w:t>
            </w:r>
          </w:ins>
        </w:sdtContent>
      </w:sdt>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B">
      <w:pPr>
        <w:rPr>
          <w:rFonts w:ascii="Cambria" w:cs="Cambria" w:eastAsia="Cambria" w:hAnsi="Cambria"/>
        </w:rPr>
      </w:pPr>
      <w:r w:rsidDel="00000000" w:rsidR="00000000" w:rsidRPr="00000000">
        <w:rPr>
          <w:rtl w:val="0"/>
        </w:rPr>
      </w:r>
    </w:p>
    <w:p w:rsidR="00000000" w:rsidDel="00000000" w:rsidP="00000000" w:rsidRDefault="00000000" w:rsidRPr="00000000" w14:paraId="0000003C">
      <w:pPr>
        <w:rPr>
          <w:rFonts w:ascii="Cambria" w:cs="Cambria" w:eastAsia="Cambria" w:hAnsi="Cambria"/>
        </w:rPr>
      </w:pPr>
      <w:r w:rsidDel="00000000" w:rsidR="00000000" w:rsidRPr="00000000">
        <w:rPr>
          <w:rFonts w:ascii="Cambria" w:cs="Cambria" w:eastAsia="Cambria" w:hAnsi="Cambria"/>
          <w:b w:val="1"/>
          <w:color w:val="990000"/>
          <w:rtl w:val="0"/>
        </w:rPr>
        <w:t xml:space="preserve">A5</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4472c4"/>
          <w:rtl w:val="0"/>
        </w:rPr>
        <w:t xml:space="preserve">PRODUCTIVITY</w:t>
      </w:r>
      <w:r w:rsidDel="00000000" w:rsidR="00000000" w:rsidRPr="00000000">
        <w:rPr>
          <w:rFonts w:ascii="Cambria" w:cs="Cambria" w:eastAsia="Cambria" w:hAnsi="Cambria"/>
          <w:color w:val="4472c4"/>
          <w:rtl w:val="0"/>
        </w:rPr>
        <w:t xml:space="preserve"> </w:t>
      </w:r>
      <w:r w:rsidDel="00000000" w:rsidR="00000000" w:rsidRPr="00000000">
        <w:rPr>
          <w:rFonts w:ascii="Cambria" w:cs="Cambria" w:eastAsia="Cambria" w:hAnsi="Cambria"/>
          <w:rtl w:val="0"/>
        </w:rPr>
        <w:t xml:space="preserve">(for </w:t>
      </w:r>
      <w:r w:rsidDel="00000000" w:rsidR="00000000" w:rsidRPr="00000000">
        <w:rPr>
          <w:rFonts w:ascii="Cambria" w:cs="Cambria" w:eastAsia="Cambria" w:hAnsi="Cambria"/>
          <w:color w:val="70ad47"/>
          <w:rtl w:val="0"/>
        </w:rPr>
        <w:t xml:space="preserve">CROPS, AGRICULTURAL_PRACTICES, TECHNOLOGY, ORGANIZATIONS, LEGAL ASPECTS &amp; POLITICS, ECONOMIC FACTORS</w:t>
      </w:r>
      <w:r w:rsidDel="00000000" w:rsidR="00000000" w:rsidRPr="00000000">
        <w:rPr>
          <w:rFonts w:ascii="Cambria" w:cs="Cambria" w:eastAsia="Cambria" w:hAnsi="Cambria"/>
          <w:rtl w:val="0"/>
        </w:rPr>
        <w:t xml:space="preserve">): Refers to the yield or efficiency of  crops or the farming practices associated with them.</w:t>
      </w:r>
      <w:sdt>
        <w:sdtPr>
          <w:tag w:val="goog_rdk_7"/>
        </w:sdtPr>
        <w:sdtContent>
          <w:ins w:author="Trevor Spreadbury" w:id="1" w:date="2024-03-19T17:55:30Z"/>
          <w:sdt>
            <w:sdtPr>
              <w:tag w:val="goog_rdk_8"/>
            </w:sdtPr>
            <w:sdtContent>
              <w:commentRangeStart w:id="6"/>
            </w:sdtContent>
          </w:sdt>
          <w:ins w:author="Trevor Spreadbury" w:id="1" w:date="2024-03-19T17:55:30Z">
            <w:r w:rsidDel="00000000" w:rsidR="00000000" w:rsidRPr="00000000">
              <w:rPr>
                <w:rFonts w:ascii="Cambria" w:cs="Cambria" w:eastAsia="Cambria" w:hAnsi="Cambria"/>
                <w:rtl w:val="0"/>
              </w:rPr>
              <w:t xml:space="preserve"> Also refers to the impact of various factors on the yield or efficiency of crops.</w:t>
            </w:r>
          </w:ins>
        </w:sdtContent>
      </w:sdt>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D">
      <w:pPr>
        <w:rPr>
          <w:rFonts w:ascii="Cambria" w:cs="Cambria" w:eastAsia="Cambria" w:hAnsi="Cambria"/>
        </w:rPr>
      </w:pPr>
      <w:r w:rsidDel="00000000" w:rsidR="00000000" w:rsidRPr="00000000">
        <w:rPr>
          <w:rtl w:val="0"/>
        </w:rPr>
      </w:r>
    </w:p>
    <w:p w:rsidR="00000000" w:rsidDel="00000000" w:rsidP="00000000" w:rsidRDefault="00000000" w:rsidRPr="00000000" w14:paraId="0000003E">
      <w:pPr>
        <w:rPr>
          <w:rFonts w:ascii="Cambria" w:cs="Cambria" w:eastAsia="Cambria" w:hAnsi="Cambria"/>
        </w:rPr>
      </w:pPr>
      <w:r w:rsidDel="00000000" w:rsidR="00000000" w:rsidRPr="00000000">
        <w:rPr>
          <w:rFonts w:ascii="Cambria" w:cs="Cambria" w:eastAsia="Cambria" w:hAnsi="Cambria"/>
          <w:b w:val="1"/>
          <w:color w:val="990000"/>
          <w:rtl w:val="0"/>
        </w:rPr>
        <w:t xml:space="preserve">A6</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4472c4"/>
          <w:rtl w:val="0"/>
        </w:rPr>
        <w:t xml:space="preserve">ECONOMIC_IMPACT</w:t>
      </w:r>
      <w:r w:rsidDel="00000000" w:rsidR="00000000" w:rsidRPr="00000000">
        <w:rPr>
          <w:rFonts w:ascii="Cambria" w:cs="Cambria" w:eastAsia="Cambria" w:hAnsi="Cambria"/>
          <w:color w:val="4472c4"/>
          <w:rtl w:val="0"/>
        </w:rPr>
        <w:t xml:space="preserve"> </w:t>
      </w:r>
      <w:r w:rsidDel="00000000" w:rsidR="00000000" w:rsidRPr="00000000">
        <w:rPr>
          <w:rFonts w:ascii="Cambria" w:cs="Cambria" w:eastAsia="Cambria" w:hAnsi="Cambria"/>
          <w:rtl w:val="0"/>
        </w:rPr>
        <w:t xml:space="preserve">(for </w:t>
      </w:r>
      <w:r w:rsidDel="00000000" w:rsidR="00000000" w:rsidRPr="00000000">
        <w:rPr>
          <w:rFonts w:ascii="Cambria" w:cs="Cambria" w:eastAsia="Cambria" w:hAnsi="Cambria"/>
          <w:color w:val="70ad47"/>
          <w:rtl w:val="0"/>
        </w:rPr>
        <w:t xml:space="preserve">CROPS, AGRICULTURAL_PRACTICES, LEGAL_ASPECTS &amp; POLITICS, ENVIRONMENTAL_CONDITIONS, TECHNOLOGY</w:t>
      </w:r>
      <w:r w:rsidDel="00000000" w:rsidR="00000000" w:rsidRPr="00000000">
        <w:rPr>
          <w:rFonts w:ascii="Cambria" w:cs="Cambria" w:eastAsia="Cambria" w:hAnsi="Cambria"/>
          <w:rtl w:val="0"/>
        </w:rPr>
        <w:t xml:space="preserve">): Refers to the economic implications of growing crops, including cost of production, market price, profitability, trade policies etc. This might also include the cost of fuel or other inputs related to the cultivation, transportation, and distribution of crops.</w:t>
      </w:r>
    </w:p>
    <w:p w:rsidR="00000000" w:rsidDel="00000000" w:rsidP="00000000" w:rsidRDefault="00000000" w:rsidRPr="00000000" w14:paraId="0000003F">
      <w:pPr>
        <w:rPr>
          <w:rFonts w:ascii="Cambria" w:cs="Cambria" w:eastAsia="Cambria" w:hAnsi="Cambria"/>
        </w:rPr>
      </w:pPr>
      <w:r w:rsidDel="00000000" w:rsidR="00000000" w:rsidRPr="00000000">
        <w:rPr>
          <w:rtl w:val="0"/>
        </w:rPr>
      </w:r>
    </w:p>
    <w:p w:rsidR="00000000" w:rsidDel="00000000" w:rsidP="00000000" w:rsidRDefault="00000000" w:rsidRPr="00000000" w14:paraId="00000040">
      <w:pPr>
        <w:rPr>
          <w:rFonts w:ascii="Cambria" w:cs="Cambria" w:eastAsia="Cambria" w:hAnsi="Cambria"/>
        </w:rPr>
      </w:pPr>
      <w:r w:rsidDel="00000000" w:rsidR="00000000" w:rsidRPr="00000000">
        <w:rPr>
          <w:rFonts w:ascii="Cambria" w:cs="Cambria" w:eastAsia="Cambria" w:hAnsi="Cambria"/>
          <w:b w:val="1"/>
          <w:color w:val="990000"/>
          <w:rtl w:val="0"/>
        </w:rPr>
        <w:t xml:space="preserve">A7</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4472c4"/>
          <w:rtl w:val="0"/>
        </w:rPr>
        <w:t xml:space="preserve">RESEARCH_DEVELOPEMENT</w:t>
      </w:r>
      <w:r w:rsidDel="00000000" w:rsidR="00000000" w:rsidRPr="00000000">
        <w:rPr>
          <w:rFonts w:ascii="Cambria" w:cs="Cambria" w:eastAsia="Cambria" w:hAnsi="Cambria"/>
          <w:color w:val="4472c4"/>
          <w:rtl w:val="0"/>
        </w:rPr>
        <w:t xml:space="preserve">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color w:val="000000"/>
          <w:rtl w:val="0"/>
        </w:rPr>
        <w:t xml:space="preserve">for </w:t>
      </w:r>
      <w:r w:rsidDel="00000000" w:rsidR="00000000" w:rsidRPr="00000000">
        <w:rPr>
          <w:rFonts w:ascii="Cambria" w:cs="Cambria" w:eastAsia="Cambria" w:hAnsi="Cambria"/>
          <w:color w:val="70ad47"/>
          <w:rtl w:val="0"/>
        </w:rPr>
        <w:t xml:space="preserve">ORGANIZATIONS, LEGAL_ASPECTS &amp; POLITICS, TECHNOLOGY</w:t>
      </w:r>
      <w:r w:rsidDel="00000000" w:rsidR="00000000" w:rsidRPr="00000000">
        <w:rPr>
          <w:rFonts w:ascii="Cambria" w:cs="Cambria" w:eastAsia="Cambria" w:hAnsi="Cambria"/>
          <w:rtl w:val="0"/>
        </w:rPr>
        <w:t xml:space="preserve">): The processes that organizations undertake to develop new genetically modified crop varieties.</w:t>
      </w:r>
    </w:p>
    <w:p w:rsidR="00000000" w:rsidDel="00000000" w:rsidP="00000000" w:rsidRDefault="00000000" w:rsidRPr="00000000" w14:paraId="00000041">
      <w:pPr>
        <w:rPr>
          <w:rFonts w:ascii="Cambria" w:cs="Cambria" w:eastAsia="Cambria" w:hAnsi="Cambria"/>
        </w:rPr>
      </w:pPr>
      <w:r w:rsidDel="00000000" w:rsidR="00000000" w:rsidRPr="00000000">
        <w:rPr>
          <w:rtl w:val="0"/>
        </w:rPr>
      </w:r>
    </w:p>
    <w:p w:rsidR="00000000" w:rsidDel="00000000" w:rsidP="00000000" w:rsidRDefault="00000000" w:rsidRPr="00000000" w14:paraId="00000042">
      <w:pPr>
        <w:rPr>
          <w:rFonts w:ascii="Cambria" w:cs="Cambria" w:eastAsia="Cambria" w:hAnsi="Cambria"/>
        </w:rPr>
      </w:pPr>
      <w:r w:rsidDel="00000000" w:rsidR="00000000" w:rsidRPr="00000000">
        <w:rPr>
          <w:rFonts w:ascii="Cambria" w:cs="Cambria" w:eastAsia="Cambria" w:hAnsi="Cambria"/>
          <w:b w:val="1"/>
          <w:color w:val="990000"/>
          <w:rtl w:val="0"/>
        </w:rPr>
        <w:t xml:space="preserve">A8</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color w:val="4472c4"/>
          <w:rtl w:val="0"/>
        </w:rPr>
        <w:t xml:space="preserve">ENVIRONMENTAL &amp; ETHICAL_CONCERNS </w:t>
      </w:r>
      <w:r w:rsidDel="00000000" w:rsidR="00000000" w:rsidRPr="00000000">
        <w:rPr>
          <w:rFonts w:ascii="Cambria" w:cs="Cambria" w:eastAsia="Cambria" w:hAnsi="Cambria"/>
          <w:color w:val="000000"/>
          <w:rtl w:val="0"/>
        </w:rPr>
        <w:t xml:space="preserve">(</w:t>
      </w:r>
      <w:r w:rsidDel="00000000" w:rsidR="00000000" w:rsidRPr="00000000">
        <w:rPr>
          <w:color w:val="000000"/>
          <w:rtl w:val="0"/>
        </w:rPr>
        <w:t xml:space="preserve">for </w:t>
      </w:r>
      <w:r w:rsidDel="00000000" w:rsidR="00000000" w:rsidRPr="00000000">
        <w:rPr>
          <w:rFonts w:ascii="Cambria" w:cs="Cambria" w:eastAsia="Cambria" w:hAnsi="Cambria"/>
          <w:color w:val="70ad47"/>
          <w:rtl w:val="0"/>
        </w:rPr>
        <w:t xml:space="preserve">CROPS,</w:t>
      </w:r>
      <w:r w:rsidDel="00000000" w:rsidR="00000000" w:rsidRPr="00000000">
        <w:rPr>
          <w:color w:val="70ad47"/>
          <w:rtl w:val="0"/>
        </w:rPr>
        <w:t xml:space="preserve"> </w:t>
      </w:r>
      <w:r w:rsidDel="00000000" w:rsidR="00000000" w:rsidRPr="00000000">
        <w:rPr>
          <w:rFonts w:ascii="Cambria" w:cs="Cambria" w:eastAsia="Cambria" w:hAnsi="Cambria"/>
          <w:color w:val="70ad47"/>
          <w:rtl w:val="0"/>
        </w:rPr>
        <w:t xml:space="preserve">ORGANIZATIONS</w:t>
      </w:r>
      <w:r w:rsidDel="00000000" w:rsidR="00000000" w:rsidRPr="00000000">
        <w:rPr>
          <w:rFonts w:ascii="Cambria" w:cs="Cambria" w:eastAsia="Cambria" w:hAnsi="Cambria"/>
          <w:color w:val="000000"/>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mention of the environment or ecosystem in the context of crops. </w:t>
      </w:r>
    </w:p>
    <w:p w:rsidR="00000000" w:rsidDel="00000000" w:rsidP="00000000" w:rsidRDefault="00000000" w:rsidRPr="00000000" w14:paraId="0000004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ethical issues surrounding crops, including but not limited to issues of biodiversity, biopiracy, or the rights of farmers and indigenous people, and the preservation of traditional agricultural practices.</w:t>
      </w:r>
    </w:p>
    <w:p w:rsidR="00000000" w:rsidDel="00000000" w:rsidP="00000000" w:rsidRDefault="00000000" w:rsidRPr="00000000" w14:paraId="0000004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mentions of the impact of crops on genetic diversity, either within a single crop species or the wider ecosystem. This could include the risk of cross-contamination between GM and non-GM crops, or the possibility of creating "superweeds" resistant to herbicides.</w:t>
      </w:r>
    </w:p>
    <w:p w:rsidR="00000000" w:rsidDel="00000000" w:rsidP="00000000" w:rsidRDefault="00000000" w:rsidRPr="00000000" w14:paraId="000000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degree to which organizations adhere to rules, regulations, and ethical guidelines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rPr>
          <w:rFonts w:ascii="Cambria" w:cs="Cambria" w:eastAsia="Cambria" w:hAnsi="Cambria"/>
        </w:rPr>
      </w:pPr>
      <w:r w:rsidDel="00000000" w:rsidR="00000000" w:rsidRPr="00000000">
        <w:rPr>
          <w:rtl w:val="0"/>
        </w:rPr>
      </w:r>
    </w:p>
    <w:p w:rsidR="00000000" w:rsidDel="00000000" w:rsidP="00000000" w:rsidRDefault="00000000" w:rsidRPr="00000000" w14:paraId="00000048">
      <w:pPr>
        <w:rPr>
          <w:rFonts w:ascii="Cambria" w:cs="Cambria" w:eastAsia="Cambria" w:hAnsi="Cambria"/>
        </w:rPr>
      </w:pPr>
      <w:r w:rsidDel="00000000" w:rsidR="00000000" w:rsidRPr="00000000">
        <w:rPr>
          <w:rFonts w:ascii="Cambria" w:cs="Cambria" w:eastAsia="Cambria" w:hAnsi="Cambria"/>
          <w:b w:val="1"/>
          <w:color w:val="990000"/>
          <w:rtl w:val="0"/>
        </w:rPr>
        <w:t xml:space="preserve">A9</w:t>
      </w:r>
      <w:r w:rsidDel="00000000" w:rsidR="00000000" w:rsidRPr="00000000">
        <w:rPr>
          <w:rFonts w:ascii="Cambria" w:cs="Cambria" w:eastAsia="Cambria" w:hAnsi="Cambria"/>
          <w:b w:val="1"/>
          <w:color w:val="000000"/>
          <w:rtl w:val="0"/>
        </w:rPr>
        <w:t xml:space="preserve">:</w:t>
      </w:r>
      <w:r w:rsidDel="00000000" w:rsidR="00000000" w:rsidRPr="00000000">
        <w:rPr>
          <w:rFonts w:ascii="Cambria" w:cs="Cambria" w:eastAsia="Cambria" w:hAnsi="Cambria"/>
          <w:b w:val="1"/>
          <w:color w:val="4472c4"/>
          <w:rtl w:val="0"/>
        </w:rPr>
        <w:t xml:space="preserve"> MISCELLANEOUS</w:t>
      </w:r>
      <w:r w:rsidDel="00000000" w:rsidR="00000000" w:rsidRPr="00000000">
        <w:rPr>
          <w:rFonts w:ascii="Cambria" w:cs="Cambria" w:eastAsia="Cambria" w:hAnsi="Cambria"/>
          <w:color w:val="4472c4"/>
          <w:rtl w:val="0"/>
        </w:rPr>
        <w:t xml:space="preserve"> </w:t>
      </w:r>
      <w:r w:rsidDel="00000000" w:rsidR="00000000" w:rsidRPr="00000000">
        <w:rPr>
          <w:rFonts w:ascii="Cambria" w:cs="Cambria" w:eastAsia="Cambria" w:hAnsi="Cambria"/>
          <w:rtl w:val="0"/>
        </w:rPr>
        <w:t xml:space="preserve">for attributes that do not fall into any of the aforementioned cases.</w:t>
      </w:r>
    </w:p>
    <w:p w:rsidR="00000000" w:rsidDel="00000000" w:rsidP="00000000" w:rsidRDefault="00000000" w:rsidRPr="00000000" w14:paraId="00000049">
      <w:pPr>
        <w:rPr>
          <w:rFonts w:ascii="Cambria" w:cs="Cambria" w:eastAsia="Cambria" w:hAnsi="Cambria"/>
        </w:rPr>
      </w:pPr>
      <w:r w:rsidDel="00000000" w:rsidR="00000000" w:rsidRPr="00000000">
        <w:rPr>
          <w:rtl w:val="0"/>
        </w:rPr>
      </w:r>
    </w:p>
    <w:p w:rsidR="00000000" w:rsidDel="00000000" w:rsidP="00000000" w:rsidRDefault="00000000" w:rsidRPr="00000000" w14:paraId="0000004A">
      <w:pPr>
        <w:rPr>
          <w:rFonts w:ascii="Cambria" w:cs="Cambria" w:eastAsia="Cambria" w:hAnsi="Cambria"/>
        </w:rPr>
      </w:pPr>
      <w:r w:rsidDel="00000000" w:rsidR="00000000" w:rsidRPr="00000000">
        <w:rPr>
          <w:rtl w:val="0"/>
        </w:rPr>
      </w:r>
    </w:p>
    <w:p w:rsidR="00000000" w:rsidDel="00000000" w:rsidP="00000000" w:rsidRDefault="00000000" w:rsidRPr="00000000" w14:paraId="0000004B">
      <w:pPr>
        <w:pStyle w:val="Heading2"/>
        <w:spacing w:after="120" w:before="200" w:lineRule="auto"/>
        <w:rPr>
          <w:b w:val="1"/>
          <w:color w:val="000000"/>
          <w:sz w:val="26"/>
          <w:szCs w:val="26"/>
        </w:rPr>
      </w:pPr>
      <w:bookmarkStart w:colFirst="0" w:colLast="0" w:name="_heading=h.eb5ziu2z61pj" w:id="4"/>
      <w:bookmarkEnd w:id="4"/>
      <w:r w:rsidDel="00000000" w:rsidR="00000000" w:rsidRPr="00000000">
        <w:rPr>
          <w:b w:val="1"/>
          <w:color w:val="000000"/>
          <w:sz w:val="36"/>
          <w:szCs w:val="36"/>
          <w:highlight w:val="white"/>
          <w:rtl w:val="0"/>
        </w:rPr>
        <w:t xml:space="preserve">!!!</w:t>
      </w:r>
      <w:r w:rsidDel="00000000" w:rsidR="00000000" w:rsidRPr="00000000">
        <w:rPr>
          <w:color w:val="000000"/>
          <w:rtl w:val="0"/>
        </w:rPr>
        <w:t xml:space="preserve"> </w:t>
      </w:r>
      <w:r w:rsidDel="00000000" w:rsidR="00000000" w:rsidRPr="00000000">
        <w:rPr>
          <w:b w:val="1"/>
          <w:color w:val="000000"/>
          <w:sz w:val="36"/>
          <w:szCs w:val="36"/>
          <w:rtl w:val="0"/>
        </w:rPr>
        <w:t xml:space="preserve">What should be annotated:</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Nominal phrases explicitly mentioning aspects. Notice that in the following example, the aspect term is </w:t>
      </w:r>
      <w:r w:rsidDel="00000000" w:rsidR="00000000" w:rsidRPr="00000000">
        <w:rPr>
          <w:rFonts w:ascii="Cambria" w:cs="Cambria" w:eastAsia="Cambria" w:hAnsi="Cambria"/>
          <w:b w:val="0"/>
          <w:i w:val="1"/>
          <w:smallCaps w:val="0"/>
          <w:strike w:val="0"/>
          <w:color w:val="70ad47"/>
          <w:sz w:val="22"/>
          <w:szCs w:val="22"/>
          <w:highlight w:val="white"/>
          <w:u w:val="none"/>
          <w:vertAlign w:val="baseline"/>
          <w:rtl w:val="0"/>
        </w:rPr>
        <w:t xml:space="preserve">maize lethal necrosis disease</w:t>
      </w:r>
      <w:r w:rsidDel="00000000" w:rsidR="00000000" w:rsidRPr="00000000">
        <w:rPr>
          <w:rFonts w:ascii="Cambria" w:cs="Cambria" w:eastAsia="Cambria" w:hAnsi="Cambria"/>
          <w:b w:val="0"/>
          <w:i w:val="0"/>
          <w:smallCaps w:val="0"/>
          <w:strike w:val="0"/>
          <w:color w:val="000000"/>
          <w:sz w:val="22"/>
          <w:szCs w:val="22"/>
          <w:highlight w:val="white"/>
          <w:u w:val="none"/>
          <w:vertAlign w:val="baseline"/>
          <w:rtl w:val="0"/>
        </w:rPr>
        <w:t xml:space="preserve">, not simply maize.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Cambria" w:cs="Cambria" w:eastAsia="Cambria" w:hAnsi="Cambria"/>
          <w:b w:val="0"/>
          <w:i w:val="1"/>
          <w:smallCaps w:val="0"/>
          <w:strike w:val="0"/>
          <w:color w:val="4472c4"/>
          <w:sz w:val="22"/>
          <w:szCs w:val="22"/>
          <w:highlight w:val="white"/>
          <w:u w:val="none"/>
          <w:vertAlign w:val="baseline"/>
        </w:rPr>
      </w:pPr>
      <w:r w:rsidDel="00000000" w:rsidR="00000000" w:rsidRPr="00000000">
        <w:rPr>
          <w:rFonts w:ascii="Cambria" w:cs="Cambria" w:eastAsia="Cambria" w:hAnsi="Cambria"/>
          <w:b w:val="0"/>
          <w:i w:val="1"/>
          <w:smallCaps w:val="0"/>
          <w:strike w:val="0"/>
          <w:color w:val="4472c4"/>
          <w:sz w:val="22"/>
          <w:szCs w:val="22"/>
          <w:highlight w:val="white"/>
          <w:u w:val="none"/>
          <w:vertAlign w:val="baseline"/>
          <w:rtl w:val="0"/>
        </w:rPr>
        <w:t xml:space="preserve">The </w:t>
      </w:r>
      <w:r w:rsidDel="00000000" w:rsidR="00000000" w:rsidRPr="00000000">
        <w:rPr>
          <w:rFonts w:ascii="Cambria" w:cs="Cambria" w:eastAsia="Cambria" w:hAnsi="Cambria"/>
          <w:b w:val="0"/>
          <w:i w:val="1"/>
          <w:smallCaps w:val="0"/>
          <w:strike w:val="0"/>
          <w:color w:val="70ad47"/>
          <w:sz w:val="22"/>
          <w:szCs w:val="22"/>
          <w:highlight w:val="white"/>
          <w:u w:val="none"/>
          <w:vertAlign w:val="baseline"/>
          <w:rtl w:val="0"/>
        </w:rPr>
        <w:t xml:space="preserve">maize lethal necrosis disease </w:t>
      </w:r>
      <w:r w:rsidDel="00000000" w:rsidR="00000000" w:rsidRPr="00000000">
        <w:rPr>
          <w:rFonts w:ascii="Cambria" w:cs="Cambria" w:eastAsia="Cambria" w:hAnsi="Cambria"/>
          <w:b w:val="0"/>
          <w:i w:val="1"/>
          <w:smallCaps w:val="0"/>
          <w:strike w:val="0"/>
          <w:color w:val="4472c4"/>
          <w:sz w:val="22"/>
          <w:szCs w:val="22"/>
          <w:highlight w:val="white"/>
          <w:u w:val="none"/>
          <w:vertAlign w:val="baseline"/>
          <w:rtl w:val="0"/>
        </w:rPr>
        <w:t xml:space="preserve">has caused losses worth millions of dollars for farmers and seed companies in the affected regions in sub-Saharan Africa.</w:t>
      </w:r>
    </w:p>
    <w:p w:rsidR="00000000" w:rsidDel="00000000" w:rsidP="00000000" w:rsidRDefault="00000000" w:rsidRPr="00000000" w14:paraId="0000004F">
      <w:pPr>
        <w:pStyle w:val="Heading3"/>
        <w:spacing w:after="80" w:before="360" w:lineRule="auto"/>
        <w:rPr/>
      </w:pPr>
      <w:bookmarkStart w:colFirst="0" w:colLast="0" w:name="_heading=h.2m9zlgh2tpbi" w:id="5"/>
      <w:bookmarkEnd w:id="5"/>
      <w:r w:rsidDel="00000000" w:rsidR="00000000" w:rsidRPr="00000000">
        <w:rPr>
          <w:rtl w:val="0"/>
        </w:rPr>
        <w:t xml:space="preserve">Remarks:</w:t>
      </w:r>
    </w:p>
    <w:p w:rsidR="00000000" w:rsidDel="00000000" w:rsidP="00000000" w:rsidRDefault="00000000" w:rsidRPr="00000000" w14:paraId="00000050">
      <w:pPr>
        <w:numPr>
          <w:ilvl w:val="0"/>
          <w:numId w:val="2"/>
        </w:numPr>
        <w:spacing w:after="60" w:before="100" w:lineRule="auto"/>
        <w:ind w:left="72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highlight w:val="white"/>
          <w:rtl w:val="0"/>
        </w:rPr>
        <w:t xml:space="preserve">Subjectivity indicators</w:t>
      </w:r>
      <w:r w:rsidDel="00000000" w:rsidR="00000000" w:rsidRPr="00000000">
        <w:rPr>
          <w:rFonts w:ascii="Cambria" w:cs="Cambria" w:eastAsia="Cambria" w:hAnsi="Cambria"/>
          <w:b w:val="1"/>
          <w:color w:val="000000"/>
          <w:sz w:val="22"/>
          <w:szCs w:val="22"/>
          <w:highlight w:val="white"/>
          <w:rtl w:val="0"/>
        </w:rPr>
        <w:t xml:space="preserve"> </w:t>
      </w:r>
      <w:r w:rsidDel="00000000" w:rsidR="00000000" w:rsidRPr="00000000">
        <w:rPr>
          <w:rFonts w:ascii="Cambria" w:cs="Cambria" w:eastAsia="Cambria" w:hAnsi="Cambria"/>
          <w:color w:val="000000"/>
          <w:sz w:val="22"/>
          <w:szCs w:val="22"/>
          <w:highlight w:val="white"/>
          <w:rtl w:val="0"/>
        </w:rPr>
        <w:t xml:space="preserve">(i.e., words/phrases expressing opinion, evaluation etc.) are NOT considered aspect terms or parts of aspect terms and should NOT be annotated (e.g., “</w:t>
      </w:r>
      <w:r w:rsidDel="00000000" w:rsidR="00000000" w:rsidRPr="00000000">
        <w:rPr>
          <w:rFonts w:ascii="Cambria" w:cs="Cambria" w:eastAsia="Cambria" w:hAnsi="Cambria"/>
          <w:i w:val="1"/>
          <w:color w:val="000000"/>
          <w:sz w:val="22"/>
          <w:szCs w:val="22"/>
          <w:highlight w:val="white"/>
          <w:rtl w:val="0"/>
        </w:rPr>
        <w:t xml:space="preserve">good</w:t>
      </w:r>
      <w:r w:rsidDel="00000000" w:rsidR="00000000" w:rsidRPr="00000000">
        <w:rPr>
          <w:rFonts w:ascii="Cambria" w:cs="Cambria" w:eastAsia="Cambria" w:hAnsi="Cambria"/>
          <w:color w:val="000000"/>
          <w:sz w:val="22"/>
          <w:szCs w:val="22"/>
          <w:highlight w:val="white"/>
          <w:rtl w:val="0"/>
        </w:rPr>
        <w:t xml:space="preserve">”, “</w:t>
      </w:r>
      <w:r w:rsidDel="00000000" w:rsidR="00000000" w:rsidRPr="00000000">
        <w:rPr>
          <w:rFonts w:ascii="Cambria" w:cs="Cambria" w:eastAsia="Cambria" w:hAnsi="Cambria"/>
          <w:i w:val="1"/>
          <w:color w:val="000000"/>
          <w:sz w:val="22"/>
          <w:szCs w:val="22"/>
          <w:highlight w:val="white"/>
          <w:rtl w:val="0"/>
        </w:rPr>
        <w:t xml:space="preserve">great</w:t>
      </w:r>
      <w:r w:rsidDel="00000000" w:rsidR="00000000" w:rsidRPr="00000000">
        <w:rPr>
          <w:rFonts w:ascii="Cambria" w:cs="Cambria" w:eastAsia="Cambria" w:hAnsi="Cambria"/>
          <w:color w:val="000000"/>
          <w:sz w:val="22"/>
          <w:szCs w:val="22"/>
          <w:highlight w:val="white"/>
          <w:rtl w:val="0"/>
        </w:rPr>
        <w:t xml:space="preserve">”, “</w:t>
      </w:r>
      <w:r w:rsidDel="00000000" w:rsidR="00000000" w:rsidRPr="00000000">
        <w:rPr>
          <w:rFonts w:ascii="Cambria" w:cs="Cambria" w:eastAsia="Cambria" w:hAnsi="Cambria"/>
          <w:i w:val="1"/>
          <w:color w:val="000000"/>
          <w:sz w:val="22"/>
          <w:szCs w:val="22"/>
          <w:highlight w:val="white"/>
          <w:rtl w:val="0"/>
        </w:rPr>
        <w:t xml:space="preserve">overpriced</w:t>
      </w:r>
      <w:r w:rsidDel="00000000" w:rsidR="00000000" w:rsidRPr="00000000">
        <w:rPr>
          <w:rFonts w:ascii="Cambria" w:cs="Cambria" w:eastAsia="Cambria" w:hAnsi="Cambria"/>
          <w:color w:val="000000"/>
          <w:sz w:val="22"/>
          <w:szCs w:val="22"/>
          <w:highlight w:val="white"/>
          <w:rtl w:val="0"/>
        </w:rPr>
        <w:t xml:space="preserve">”).</w:t>
      </w:r>
      <w:r w:rsidDel="00000000" w:rsidR="00000000" w:rsidRPr="00000000">
        <w:rPr>
          <w:rtl w:val="0"/>
        </w:rPr>
      </w:r>
    </w:p>
    <w:p w:rsidR="00000000" w:rsidDel="00000000" w:rsidP="00000000" w:rsidRDefault="00000000" w:rsidRPr="00000000" w14:paraId="00000051">
      <w:pPr>
        <w:numPr>
          <w:ilvl w:val="0"/>
          <w:numId w:val="2"/>
        </w:numPr>
        <w:spacing w:after="60" w:before="100" w:lineRule="auto"/>
        <w:ind w:left="72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Terms that are often used as aspect terms (e.g., “</w:t>
      </w:r>
      <w:r w:rsidDel="00000000" w:rsidR="00000000" w:rsidRPr="00000000">
        <w:rPr>
          <w:rFonts w:ascii="Cambria" w:cs="Cambria" w:eastAsia="Cambria" w:hAnsi="Cambria"/>
          <w:i w:val="1"/>
          <w:color w:val="70ad47"/>
          <w:sz w:val="22"/>
          <w:szCs w:val="22"/>
          <w:rtl w:val="0"/>
        </w:rPr>
        <w:t xml:space="preserve">maize</w:t>
      </w:r>
      <w:r w:rsidDel="00000000" w:rsidR="00000000" w:rsidRPr="00000000">
        <w:rPr>
          <w:rFonts w:ascii="Cambria" w:cs="Cambria" w:eastAsia="Cambria" w:hAnsi="Cambria"/>
          <w:color w:val="000000"/>
          <w:sz w:val="22"/>
          <w:szCs w:val="22"/>
          <w:rtl w:val="0"/>
        </w:rPr>
        <w:t xml:space="preserve">”) may not always be aspect terms.</w:t>
      </w:r>
    </w:p>
    <w:p w:rsidR="00000000" w:rsidDel="00000000" w:rsidP="00000000" w:rsidRDefault="00000000" w:rsidRPr="00000000" w14:paraId="00000052">
      <w:pPr>
        <w:numPr>
          <w:ilvl w:val="0"/>
          <w:numId w:val="2"/>
        </w:numPr>
        <w:spacing w:after="60" w:before="100" w:lineRule="auto"/>
        <w:ind w:left="72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14"/>
          <w:szCs w:val="14"/>
          <w:rtl w:val="0"/>
        </w:rPr>
        <w:t xml:space="preserve"> </w:t>
      </w:r>
      <w:r w:rsidDel="00000000" w:rsidR="00000000" w:rsidRPr="00000000">
        <w:rPr>
          <w:rFonts w:ascii="Cambria" w:cs="Cambria" w:eastAsia="Cambria" w:hAnsi="Cambria"/>
          <w:color w:val="000000"/>
          <w:sz w:val="22"/>
          <w:szCs w:val="22"/>
          <w:rtl w:val="0"/>
        </w:rPr>
        <w:t xml:space="preserve">If an aspect term appears in a sentence more than once, only the first occurrence in the sentence should be annotated.</w:t>
      </w:r>
    </w:p>
    <w:p w:rsidR="00000000" w:rsidDel="00000000" w:rsidP="00000000" w:rsidRDefault="00000000" w:rsidRPr="00000000" w14:paraId="00000053">
      <w:pPr>
        <w:spacing w:after="60" w:before="100" w:lineRule="auto"/>
        <w:rPr>
          <w:rFonts w:ascii="Times New Roman" w:cs="Times New Roman" w:eastAsia="Times New Roman" w:hAnsi="Times New Roman"/>
          <w:color w:val="000000"/>
        </w:rPr>
      </w:pPr>
      <w:r w:rsidDel="00000000" w:rsidR="00000000" w:rsidRPr="00000000">
        <w:rPr>
          <w:rFonts w:ascii="Cambria" w:cs="Cambria" w:eastAsia="Cambria" w:hAnsi="Cambria"/>
          <w:i w:val="1"/>
          <w:color w:val="3c78d8"/>
          <w:sz w:val="22"/>
          <w:szCs w:val="22"/>
          <w:highlight w:val="white"/>
          <w:rtl w:val="0"/>
        </w:rPr>
        <w:t xml:space="preserve">Based on the great demand </w:t>
      </w:r>
      <w:r w:rsidDel="00000000" w:rsidR="00000000" w:rsidRPr="00000000">
        <w:rPr>
          <w:rFonts w:ascii="Cambria" w:cs="Cambria" w:eastAsia="Cambria" w:hAnsi="Cambria"/>
          <w:i w:val="1"/>
          <w:color w:val="6aa84f"/>
          <w:sz w:val="22"/>
          <w:szCs w:val="22"/>
          <w:highlight w:val="white"/>
          <w:rtl w:val="0"/>
        </w:rPr>
        <w:t xml:space="preserve">Monsanto Company (MON)</w:t>
      </w:r>
      <w:r w:rsidDel="00000000" w:rsidR="00000000" w:rsidRPr="00000000">
        <w:rPr>
          <w:rFonts w:ascii="Cambria" w:cs="Cambria" w:eastAsia="Cambria" w:hAnsi="Cambria"/>
          <w:i w:val="1"/>
          <w:color w:val="3c78d8"/>
          <w:sz w:val="22"/>
          <w:szCs w:val="22"/>
          <w:highlight w:val="white"/>
          <w:rtl w:val="0"/>
        </w:rPr>
        <w:t xml:space="preserve"> have seen in 2016, </w:t>
      </w:r>
      <w:r w:rsidDel="00000000" w:rsidR="00000000" w:rsidRPr="00000000">
        <w:rPr>
          <w:rFonts w:ascii="Cambria" w:cs="Cambria" w:eastAsia="Cambria" w:hAnsi="Cambria"/>
          <w:i w:val="1"/>
          <w:color w:val="000000"/>
          <w:sz w:val="22"/>
          <w:szCs w:val="22"/>
          <w:highlight w:val="white"/>
          <w:rtl w:val="0"/>
        </w:rPr>
        <w:t xml:space="preserve">Monsanto Company (MON) </w:t>
      </w:r>
      <w:r w:rsidDel="00000000" w:rsidR="00000000" w:rsidRPr="00000000">
        <w:rPr>
          <w:rFonts w:ascii="Cambria" w:cs="Cambria" w:eastAsia="Cambria" w:hAnsi="Cambria"/>
          <w:i w:val="1"/>
          <w:color w:val="3c78d8"/>
          <w:sz w:val="22"/>
          <w:szCs w:val="22"/>
          <w:highlight w:val="white"/>
          <w:rtl w:val="0"/>
        </w:rPr>
        <w:t xml:space="preserve">know farmers are looking forward to the benefits of the Roundup Ready Crop System, including in-crop use of dicamba and glyphosate.</w:t>
      </w:r>
      <w:r w:rsidDel="00000000" w:rsidR="00000000" w:rsidRPr="00000000">
        <w:rPr>
          <w:rtl w:val="0"/>
        </w:rPr>
      </w:r>
    </w:p>
    <w:p w:rsidR="00000000" w:rsidDel="00000000" w:rsidP="00000000" w:rsidRDefault="00000000" w:rsidRPr="00000000" w14:paraId="00000054">
      <w:pPr>
        <w:numPr>
          <w:ilvl w:val="0"/>
          <w:numId w:val="3"/>
        </w:numPr>
        <w:spacing w:after="60" w:before="100" w:lineRule="auto"/>
        <w:ind w:left="720" w:right="18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The identified aspect terms should be annotated even if they appear in quotation marks or brackets. Notice that </w:t>
      </w:r>
      <w:r w:rsidDel="00000000" w:rsidR="00000000" w:rsidRPr="00000000">
        <w:rPr>
          <w:rFonts w:ascii="Cambria" w:cs="Cambria" w:eastAsia="Cambria" w:hAnsi="Cambria"/>
          <w:i w:val="1"/>
          <w:color w:val="6aa84f"/>
          <w:sz w:val="22"/>
          <w:szCs w:val="22"/>
          <w:rtl w:val="0"/>
        </w:rPr>
        <w:t xml:space="preserve">Monsanto Company (MON)</w:t>
      </w:r>
      <w:r w:rsidDel="00000000" w:rsidR="00000000" w:rsidRPr="00000000">
        <w:rPr>
          <w:rFonts w:ascii="Cambria" w:cs="Cambria" w:eastAsia="Cambria" w:hAnsi="Cambria"/>
          <w:color w:val="000000"/>
          <w:sz w:val="22"/>
          <w:szCs w:val="22"/>
          <w:rtl w:val="0"/>
        </w:rPr>
        <w:t xml:space="preserve"> is a single aspect term:</w:t>
      </w:r>
    </w:p>
    <w:p w:rsidR="00000000" w:rsidDel="00000000" w:rsidP="00000000" w:rsidRDefault="00000000" w:rsidRPr="00000000" w14:paraId="00000055">
      <w:pPr>
        <w:spacing w:after="60" w:before="100" w:lineRule="auto"/>
        <w:rPr>
          <w:rFonts w:ascii="Times New Roman" w:cs="Times New Roman" w:eastAsia="Times New Roman" w:hAnsi="Times New Roman"/>
          <w:color w:val="000000"/>
        </w:rPr>
      </w:pPr>
      <w:r w:rsidDel="00000000" w:rsidR="00000000" w:rsidRPr="00000000">
        <w:rPr>
          <w:rFonts w:ascii="Cambria" w:cs="Cambria" w:eastAsia="Cambria" w:hAnsi="Cambria"/>
          <w:i w:val="1"/>
          <w:color w:val="70ad47"/>
          <w:sz w:val="22"/>
          <w:szCs w:val="22"/>
          <w:highlight w:val="white"/>
          <w:rtl w:val="0"/>
        </w:rPr>
        <w:t xml:space="preserve">Monsanto Company (MON) </w:t>
      </w:r>
      <w:r w:rsidDel="00000000" w:rsidR="00000000" w:rsidRPr="00000000">
        <w:rPr>
          <w:rFonts w:ascii="Cambria" w:cs="Cambria" w:eastAsia="Cambria" w:hAnsi="Cambria"/>
          <w:i w:val="1"/>
          <w:color w:val="3c78d8"/>
          <w:sz w:val="22"/>
          <w:szCs w:val="22"/>
          <w:highlight w:val="white"/>
          <w:rtl w:val="0"/>
        </w:rPr>
        <w:t xml:space="preserve">are excited to enable another piece of the Roundup Ready Crop System to farmers in next year.</w:t>
      </w:r>
      <w:r w:rsidDel="00000000" w:rsidR="00000000" w:rsidRPr="00000000">
        <w:rPr>
          <w:rtl w:val="0"/>
        </w:rPr>
      </w:r>
    </w:p>
    <w:p w:rsidR="00000000" w:rsidDel="00000000" w:rsidP="00000000" w:rsidRDefault="00000000" w:rsidRPr="00000000" w14:paraId="00000056">
      <w:pPr>
        <w:numPr>
          <w:ilvl w:val="0"/>
          <w:numId w:val="4"/>
        </w:numPr>
        <w:spacing w:after="60" w:before="100" w:lineRule="auto"/>
        <w:ind w:left="72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14"/>
          <w:szCs w:val="14"/>
          <w:rtl w:val="0"/>
        </w:rPr>
        <w:t xml:space="preserve"> </w:t>
      </w:r>
      <w:r w:rsidDel="00000000" w:rsidR="00000000" w:rsidRPr="00000000">
        <w:rPr>
          <w:rFonts w:ascii="Cambria" w:cs="Cambria" w:eastAsia="Cambria" w:hAnsi="Cambria"/>
          <w:color w:val="000000"/>
          <w:sz w:val="22"/>
          <w:szCs w:val="22"/>
          <w:rtl w:val="0"/>
        </w:rPr>
        <w:t xml:space="preserve">The identified aspect terms should be annotated as they appear, even if misspelled.</w:t>
      </w:r>
    </w:p>
    <w:p w:rsidR="00000000" w:rsidDel="00000000" w:rsidP="00000000" w:rsidRDefault="00000000" w:rsidRPr="00000000" w14:paraId="00000057">
      <w:pPr>
        <w:numPr>
          <w:ilvl w:val="0"/>
          <w:numId w:val="6"/>
        </w:numPr>
        <w:spacing w:after="60" w:before="100" w:lineRule="auto"/>
        <w:ind w:left="720" w:hanging="360"/>
        <w:rPr>
          <w:rFonts w:ascii="Cambria" w:cs="Cambria" w:eastAsia="Cambria" w:hAnsi="Cambria"/>
          <w:color w:val="000000"/>
          <w:sz w:val="22"/>
          <w:szCs w:val="22"/>
        </w:rPr>
      </w:pPr>
      <w:r w:rsidDel="00000000" w:rsidR="00000000" w:rsidRPr="00000000">
        <w:rPr>
          <w:rFonts w:ascii="Cambria" w:cs="Cambria" w:eastAsia="Cambria" w:hAnsi="Cambria"/>
          <w:i w:val="1"/>
          <w:color w:val="000000"/>
          <w:sz w:val="14"/>
          <w:szCs w:val="14"/>
          <w:rtl w:val="0"/>
        </w:rPr>
        <w:t xml:space="preserve"> </w:t>
      </w:r>
      <w:r w:rsidDel="00000000" w:rsidR="00000000" w:rsidRPr="00000000">
        <w:rPr>
          <w:rFonts w:ascii="Cambria" w:cs="Cambria" w:eastAsia="Cambria" w:hAnsi="Cambria"/>
          <w:color w:val="000000"/>
          <w:sz w:val="22"/>
          <w:szCs w:val="22"/>
          <w:rtl w:val="0"/>
        </w:rPr>
        <w:t xml:space="preserve">Determiners (e.g., “</w:t>
      </w:r>
      <w:r w:rsidDel="00000000" w:rsidR="00000000" w:rsidRPr="00000000">
        <w:rPr>
          <w:rFonts w:ascii="Cambria" w:cs="Cambria" w:eastAsia="Cambria" w:hAnsi="Cambria"/>
          <w:i w:val="1"/>
          <w:color w:val="a61c00"/>
          <w:sz w:val="22"/>
          <w:szCs w:val="22"/>
          <w:rtl w:val="0"/>
        </w:rPr>
        <w:t xml:space="preserve">a</w:t>
      </w:r>
      <w:r w:rsidDel="00000000" w:rsidR="00000000" w:rsidRPr="00000000">
        <w:rPr>
          <w:rFonts w:ascii="Cambria" w:cs="Cambria" w:eastAsia="Cambria" w:hAnsi="Cambria"/>
          <w:color w:val="000000"/>
          <w:sz w:val="22"/>
          <w:szCs w:val="22"/>
          <w:rtl w:val="0"/>
        </w:rPr>
        <w:t xml:space="preserve">”, “</w:t>
      </w:r>
      <w:r w:rsidDel="00000000" w:rsidR="00000000" w:rsidRPr="00000000">
        <w:rPr>
          <w:rFonts w:ascii="Cambria" w:cs="Cambria" w:eastAsia="Cambria" w:hAnsi="Cambria"/>
          <w:i w:val="1"/>
          <w:color w:val="a61c00"/>
          <w:sz w:val="22"/>
          <w:szCs w:val="22"/>
          <w:rtl w:val="0"/>
        </w:rPr>
        <w:t xml:space="preserve">the</w:t>
      </w:r>
      <w:r w:rsidDel="00000000" w:rsidR="00000000" w:rsidRPr="00000000">
        <w:rPr>
          <w:rFonts w:ascii="Cambria" w:cs="Cambria" w:eastAsia="Cambria" w:hAnsi="Cambria"/>
          <w:color w:val="000000"/>
          <w:sz w:val="22"/>
          <w:szCs w:val="22"/>
          <w:rtl w:val="0"/>
        </w:rPr>
        <w:t xml:space="preserve">”, “</w:t>
      </w:r>
      <w:r w:rsidDel="00000000" w:rsidR="00000000" w:rsidRPr="00000000">
        <w:rPr>
          <w:rFonts w:ascii="Cambria" w:cs="Cambria" w:eastAsia="Cambria" w:hAnsi="Cambria"/>
          <w:i w:val="1"/>
          <w:color w:val="a61c00"/>
          <w:sz w:val="22"/>
          <w:szCs w:val="22"/>
          <w:rtl w:val="0"/>
        </w:rPr>
        <w:t xml:space="preserve">some</w:t>
      </w:r>
      <w:r w:rsidDel="00000000" w:rsidR="00000000" w:rsidRPr="00000000">
        <w:rPr>
          <w:rFonts w:ascii="Cambria" w:cs="Cambria" w:eastAsia="Cambria" w:hAnsi="Cambria"/>
          <w:color w:val="000000"/>
          <w:sz w:val="22"/>
          <w:szCs w:val="22"/>
          <w:rtl w:val="0"/>
        </w:rPr>
        <w:t xml:space="preserve">”, “</w:t>
      </w:r>
      <w:r w:rsidDel="00000000" w:rsidR="00000000" w:rsidRPr="00000000">
        <w:rPr>
          <w:rFonts w:ascii="Cambria" w:cs="Cambria" w:eastAsia="Cambria" w:hAnsi="Cambria"/>
          <w:i w:val="1"/>
          <w:color w:val="a61c00"/>
          <w:sz w:val="22"/>
          <w:szCs w:val="22"/>
          <w:rtl w:val="0"/>
        </w:rPr>
        <w:t xml:space="preserve">many</w:t>
      </w:r>
      <w:r w:rsidDel="00000000" w:rsidR="00000000" w:rsidRPr="00000000">
        <w:rPr>
          <w:rFonts w:ascii="Cambria" w:cs="Cambria" w:eastAsia="Cambria" w:hAnsi="Cambria"/>
          <w:color w:val="000000"/>
          <w:sz w:val="22"/>
          <w:szCs w:val="22"/>
          <w:rtl w:val="0"/>
        </w:rPr>
        <w:t xml:space="preserve">”, “</w:t>
      </w:r>
      <w:r w:rsidDel="00000000" w:rsidR="00000000" w:rsidRPr="00000000">
        <w:rPr>
          <w:rFonts w:ascii="Cambria" w:cs="Cambria" w:eastAsia="Cambria" w:hAnsi="Cambria"/>
          <w:color w:val="a61c00"/>
          <w:sz w:val="22"/>
          <w:szCs w:val="22"/>
          <w:rtl w:val="0"/>
        </w:rPr>
        <w:t xml:space="preserve">all</w:t>
      </w:r>
      <w:r w:rsidDel="00000000" w:rsidR="00000000" w:rsidRPr="00000000">
        <w:rPr>
          <w:rFonts w:ascii="Cambria" w:cs="Cambria" w:eastAsia="Cambria" w:hAnsi="Cambria"/>
          <w:color w:val="000000"/>
          <w:sz w:val="22"/>
          <w:szCs w:val="22"/>
          <w:rtl w:val="0"/>
        </w:rPr>
        <w:t xml:space="preserve">”) should not be included in aspect terms (unless they are parts of embedded noun phrases).</w:t>
      </w:r>
    </w:p>
    <w:p w:rsidR="00000000" w:rsidDel="00000000" w:rsidP="00000000" w:rsidRDefault="00000000" w:rsidRPr="00000000" w14:paraId="00000058">
      <w:pPr>
        <w:spacing w:after="60" w:before="100" w:lineRule="auto"/>
        <w:rPr>
          <w:rFonts w:ascii="Cambria" w:cs="Cambria" w:eastAsia="Cambria" w:hAnsi="Cambria"/>
          <w:i w:val="1"/>
          <w:color w:val="4472c4"/>
          <w:sz w:val="22"/>
          <w:szCs w:val="22"/>
          <w:highlight w:val="white"/>
        </w:rPr>
      </w:pPr>
      <w:r w:rsidDel="00000000" w:rsidR="00000000" w:rsidRPr="00000000">
        <w:rPr>
          <w:rFonts w:ascii="Cambria" w:cs="Cambria" w:eastAsia="Cambria" w:hAnsi="Cambria"/>
          <w:i w:val="1"/>
          <w:color w:val="4472c4"/>
          <w:sz w:val="22"/>
          <w:szCs w:val="22"/>
          <w:highlight w:val="white"/>
          <w:rtl w:val="0"/>
        </w:rPr>
        <w:t xml:space="preserve">We want the high </w:t>
      </w:r>
      <w:r w:rsidDel="00000000" w:rsidR="00000000" w:rsidRPr="00000000">
        <w:rPr>
          <w:rFonts w:ascii="Cambria" w:cs="Cambria" w:eastAsia="Cambria" w:hAnsi="Cambria"/>
          <w:i w:val="1"/>
          <w:color w:val="70ad47"/>
          <w:sz w:val="22"/>
          <w:szCs w:val="22"/>
          <w:highlight w:val="white"/>
          <w:rtl w:val="0"/>
        </w:rPr>
        <w:t xml:space="preserve">cost of production </w:t>
      </w:r>
      <w:r w:rsidDel="00000000" w:rsidR="00000000" w:rsidRPr="00000000">
        <w:rPr>
          <w:rFonts w:ascii="Cambria" w:cs="Cambria" w:eastAsia="Cambria" w:hAnsi="Cambria"/>
          <w:i w:val="1"/>
          <w:color w:val="4472c4"/>
          <w:sz w:val="22"/>
          <w:szCs w:val="22"/>
          <w:highlight w:val="white"/>
          <w:rtl w:val="0"/>
        </w:rPr>
        <w:t xml:space="preserve">to be addressed through provision of</w:t>
      </w:r>
      <w:r w:rsidDel="00000000" w:rsidR="00000000" w:rsidRPr="00000000">
        <w:rPr>
          <w:rFonts w:ascii="Cambria" w:cs="Cambria" w:eastAsia="Cambria" w:hAnsi="Cambria"/>
          <w:i w:val="1"/>
          <w:color w:val="70ad47"/>
          <w:sz w:val="22"/>
          <w:szCs w:val="22"/>
          <w:highlight w:val="white"/>
          <w:rtl w:val="0"/>
        </w:rPr>
        <w:t xml:space="preserve"> quality seeds </w:t>
      </w:r>
      <w:r w:rsidDel="00000000" w:rsidR="00000000" w:rsidRPr="00000000">
        <w:rPr>
          <w:rFonts w:ascii="Cambria" w:cs="Cambria" w:eastAsia="Cambria" w:hAnsi="Cambria"/>
          <w:i w:val="1"/>
          <w:color w:val="4472c4"/>
          <w:sz w:val="22"/>
          <w:szCs w:val="22"/>
          <w:highlight w:val="white"/>
          <w:rtl w:val="0"/>
        </w:rPr>
        <w:t xml:space="preserve">that are drought tolerant and resistant to Maize Necrosis Lethal disease and armyworm.</w:t>
      </w:r>
    </w:p>
    <w:p w:rsidR="00000000" w:rsidDel="00000000" w:rsidP="00000000" w:rsidRDefault="00000000" w:rsidRPr="00000000" w14:paraId="00000059">
      <w:pPr>
        <w:spacing w:after="60" w:before="100" w:lineRule="auto"/>
        <w:rPr>
          <w:rFonts w:ascii="Cambria" w:cs="Cambria" w:eastAsia="Cambria" w:hAnsi="Cambria"/>
          <w:i w:val="1"/>
          <w:color w:val="4472c4"/>
          <w:sz w:val="22"/>
          <w:szCs w:val="22"/>
        </w:rPr>
      </w:pPr>
      <w:r w:rsidDel="00000000" w:rsidR="00000000" w:rsidRPr="00000000">
        <w:rPr>
          <w:rFonts w:ascii="Cambria" w:cs="Cambria" w:eastAsia="Cambria" w:hAnsi="Cambria"/>
          <w:b w:val="1"/>
          <w:i w:val="1"/>
          <w:color w:val="990000"/>
          <w:sz w:val="22"/>
          <w:szCs w:val="22"/>
          <w:highlight w:val="white"/>
          <w:rtl w:val="0"/>
        </w:rPr>
        <w:t xml:space="preserve">!!!</w:t>
      </w:r>
      <w:r w:rsidDel="00000000" w:rsidR="00000000" w:rsidRPr="00000000">
        <w:rPr>
          <w:rFonts w:ascii="Cambria" w:cs="Cambria" w:eastAsia="Cambria" w:hAnsi="Cambria"/>
          <w:i w:val="1"/>
          <w:color w:val="990000"/>
          <w:sz w:val="22"/>
          <w:szCs w:val="22"/>
          <w:highlight w:val="white"/>
          <w:rtl w:val="0"/>
        </w:rPr>
        <w:t xml:space="preserve"> </w:t>
      </w:r>
      <w:r w:rsidDel="00000000" w:rsidR="00000000" w:rsidRPr="00000000">
        <w:rPr>
          <w:rFonts w:ascii="Cambria" w:cs="Cambria" w:eastAsia="Cambria" w:hAnsi="Cambria"/>
          <w:b w:val="1"/>
          <w:i w:val="1"/>
          <w:color w:val="990000"/>
          <w:sz w:val="22"/>
          <w:szCs w:val="22"/>
          <w:highlight w:val="white"/>
          <w:rtl w:val="0"/>
        </w:rPr>
        <w:t xml:space="preserve">NOTE:</w:t>
      </w:r>
      <w:r w:rsidDel="00000000" w:rsidR="00000000" w:rsidRPr="00000000">
        <w:rPr>
          <w:rFonts w:ascii="Cambria" w:cs="Cambria" w:eastAsia="Cambria" w:hAnsi="Cambria"/>
          <w:i w:val="1"/>
          <w:color w:val="990000"/>
          <w:sz w:val="22"/>
          <w:szCs w:val="22"/>
          <w:highlight w:val="white"/>
          <w:rtl w:val="0"/>
        </w:rPr>
        <w:t xml:space="preserve"> "</w:t>
      </w:r>
      <w:r w:rsidDel="00000000" w:rsidR="00000000" w:rsidRPr="00000000">
        <w:rPr>
          <w:rFonts w:ascii="Cambria" w:cs="Cambria" w:eastAsia="Cambria" w:hAnsi="Cambria"/>
          <w:i w:val="1"/>
          <w:color w:val="70ad47"/>
          <w:sz w:val="22"/>
          <w:szCs w:val="22"/>
          <w:highlight w:val="white"/>
          <w:rtl w:val="0"/>
        </w:rPr>
        <w:t xml:space="preserve">drought-resistant and resistant to Maize Necrosis Lethal disease and armyworm </w:t>
      </w:r>
      <w:r w:rsidDel="00000000" w:rsidR="00000000" w:rsidRPr="00000000">
        <w:rPr>
          <w:rFonts w:ascii="Cambria" w:cs="Cambria" w:eastAsia="Cambria" w:hAnsi="Cambria"/>
          <w:i w:val="1"/>
          <w:color w:val="990000"/>
          <w:sz w:val="22"/>
          <w:szCs w:val="22"/>
          <w:highlight w:val="white"/>
          <w:rtl w:val="0"/>
        </w:rPr>
        <w:t xml:space="preserve">" can be considered a direct attribute of </w:t>
      </w:r>
      <w:r w:rsidDel="00000000" w:rsidR="00000000" w:rsidRPr="00000000">
        <w:rPr>
          <w:rFonts w:ascii="Cambria" w:cs="Cambria" w:eastAsia="Cambria" w:hAnsi="Cambria"/>
          <w:i w:val="1"/>
          <w:color w:val="70ad47"/>
          <w:sz w:val="22"/>
          <w:szCs w:val="22"/>
          <w:highlight w:val="white"/>
          <w:rtl w:val="0"/>
        </w:rPr>
        <w:t xml:space="preserve">quality seeds</w:t>
      </w:r>
      <w:r w:rsidDel="00000000" w:rsidR="00000000" w:rsidRPr="00000000">
        <w:rPr>
          <w:rtl w:val="0"/>
        </w:rPr>
      </w:r>
    </w:p>
    <w:p w:rsidR="00000000" w:rsidDel="00000000" w:rsidP="00000000" w:rsidRDefault="00000000" w:rsidRPr="00000000" w14:paraId="0000005A">
      <w:pPr>
        <w:pStyle w:val="Heading2"/>
        <w:spacing w:after="200" w:before="360" w:lineRule="auto"/>
        <w:rPr>
          <w:color w:val="000000"/>
          <w:sz w:val="36"/>
          <w:szCs w:val="36"/>
        </w:rPr>
      </w:pPr>
      <w:bookmarkStart w:colFirst="0" w:colLast="0" w:name="_heading=h.7y151ww972vf" w:id="6"/>
      <w:bookmarkEnd w:id="6"/>
      <w:r w:rsidDel="00000000" w:rsidR="00000000" w:rsidRPr="00000000">
        <w:rPr>
          <w:color w:val="000000"/>
          <w:sz w:val="36"/>
          <w:szCs w:val="36"/>
          <w:rtl w:val="0"/>
        </w:rPr>
        <w:t xml:space="preserve">!!!</w:t>
      </w:r>
      <w:r w:rsidDel="00000000" w:rsidR="00000000" w:rsidRPr="00000000">
        <w:rPr>
          <w:color w:val="000000"/>
          <w:sz w:val="26"/>
          <w:szCs w:val="26"/>
          <w:rtl w:val="0"/>
        </w:rPr>
        <w:t xml:space="preserve"> </w:t>
      </w:r>
      <w:r w:rsidDel="00000000" w:rsidR="00000000" w:rsidRPr="00000000">
        <w:rPr>
          <w:color w:val="000000"/>
          <w:sz w:val="36"/>
          <w:szCs w:val="36"/>
          <w:rtl w:val="0"/>
        </w:rPr>
        <w:t xml:space="preserve">What should NOT be annotated as aspect term</w:t>
      </w:r>
    </w:p>
    <w:p w:rsidR="00000000" w:rsidDel="00000000" w:rsidP="00000000" w:rsidRDefault="00000000" w:rsidRPr="00000000" w14:paraId="0000005B">
      <w:pPr>
        <w:numPr>
          <w:ilvl w:val="0"/>
          <w:numId w:val="8"/>
        </w:numPr>
        <w:spacing w:after="60" w:before="100" w:lineRule="auto"/>
        <w:ind w:left="720" w:right="120" w:hanging="360"/>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highlight w:val="white"/>
          <w:rtl w:val="0"/>
        </w:rPr>
        <w:t xml:space="preserve">References to the target entity (e.g., the crop the sentence is about) as a whole and mentions of other entities (e.g., “</w:t>
      </w:r>
      <w:r w:rsidDel="00000000" w:rsidR="00000000" w:rsidRPr="00000000">
        <w:rPr>
          <w:rFonts w:ascii="Cambria" w:cs="Cambria" w:eastAsia="Cambria" w:hAnsi="Cambria"/>
          <w:i w:val="1"/>
          <w:color w:val="6aa84f"/>
          <w:sz w:val="22"/>
          <w:szCs w:val="22"/>
          <w:highlight w:val="white"/>
          <w:rtl w:val="0"/>
        </w:rPr>
        <w:t xml:space="preserve">maize</w:t>
      </w:r>
      <w:r w:rsidDel="00000000" w:rsidR="00000000" w:rsidRPr="00000000">
        <w:rPr>
          <w:rFonts w:ascii="Cambria" w:cs="Cambria" w:eastAsia="Cambria" w:hAnsi="Cambria"/>
          <w:color w:val="000000"/>
          <w:sz w:val="22"/>
          <w:szCs w:val="22"/>
          <w:highlight w:val="white"/>
          <w:rtl w:val="0"/>
        </w:rPr>
        <w:t xml:space="preserve">” below). No aspect term should be annotated in the following sentence:</w:t>
      </w:r>
      <w:r w:rsidDel="00000000" w:rsidR="00000000" w:rsidRPr="00000000">
        <w:rPr>
          <w:rtl w:val="0"/>
        </w:rPr>
      </w:r>
    </w:p>
    <w:p w:rsidR="00000000" w:rsidDel="00000000" w:rsidP="00000000" w:rsidRDefault="00000000" w:rsidRPr="00000000" w14:paraId="0000005C">
      <w:pPr>
        <w:numPr>
          <w:ilvl w:val="0"/>
          <w:numId w:val="5"/>
        </w:numPr>
        <w:spacing w:after="60" w:before="100" w:lineRule="auto"/>
        <w:ind w:left="1440" w:hanging="360"/>
        <w:rPr>
          <w:rFonts w:ascii="Cambria" w:cs="Cambria" w:eastAsia="Cambria" w:hAnsi="Cambria"/>
          <w:color w:val="000000"/>
          <w:sz w:val="22"/>
          <w:szCs w:val="22"/>
        </w:rPr>
      </w:pPr>
      <w:r w:rsidDel="00000000" w:rsidR="00000000" w:rsidRPr="00000000">
        <w:rPr>
          <w:rFonts w:ascii="Cambria" w:cs="Cambria" w:eastAsia="Cambria" w:hAnsi="Cambria"/>
          <w:i w:val="1"/>
          <w:color w:val="3c78d8"/>
          <w:sz w:val="22"/>
          <w:szCs w:val="22"/>
          <w:highlight w:val="white"/>
          <w:rtl w:val="0"/>
        </w:rPr>
        <w:t xml:space="preserve">Great alternative.</w:t>
      </w:r>
      <w:r w:rsidDel="00000000" w:rsidR="00000000" w:rsidRPr="00000000">
        <w:rPr>
          <w:rtl w:val="0"/>
        </w:rPr>
      </w:r>
    </w:p>
    <w:p w:rsidR="00000000" w:rsidDel="00000000" w:rsidP="00000000" w:rsidRDefault="00000000" w:rsidRPr="00000000" w14:paraId="0000005D">
      <w:pPr>
        <w:spacing w:after="60" w:before="100" w:lineRule="auto"/>
        <w:rPr>
          <w:rFonts w:ascii="Times New Roman" w:cs="Times New Roman" w:eastAsia="Times New Roman" w:hAnsi="Times New Roman"/>
          <w:color w:val="000000"/>
        </w:rPr>
      </w:pPr>
      <w:r w:rsidDel="00000000" w:rsidR="00000000" w:rsidRPr="00000000">
        <w:rPr>
          <w:rFonts w:ascii="Cambria" w:cs="Cambria" w:eastAsia="Cambria" w:hAnsi="Cambria"/>
          <w:i w:val="1"/>
          <w:color w:val="3c78d8"/>
          <w:sz w:val="22"/>
          <w:szCs w:val="22"/>
          <w:highlight w:val="white"/>
          <w:rtl w:val="0"/>
        </w:rPr>
        <w:tab/>
      </w:r>
      <w:r w:rsidDel="00000000" w:rsidR="00000000" w:rsidRPr="00000000">
        <w:rPr>
          <w:rFonts w:ascii="Cambria" w:cs="Cambria" w:eastAsia="Cambria" w:hAnsi="Cambria"/>
          <w:color w:val="000000"/>
          <w:sz w:val="22"/>
          <w:szCs w:val="22"/>
          <w:highlight w:val="white"/>
          <w:rtl w:val="0"/>
        </w:rPr>
        <w:t xml:space="preserve">Only </w:t>
      </w:r>
      <w:r w:rsidDel="00000000" w:rsidR="00000000" w:rsidRPr="00000000">
        <w:rPr>
          <w:rFonts w:ascii="Cambria" w:cs="Cambria" w:eastAsia="Cambria" w:hAnsi="Cambria"/>
          <w:i w:val="1"/>
          <w:color w:val="6aa84f"/>
          <w:sz w:val="22"/>
          <w:szCs w:val="22"/>
          <w:highlight w:val="white"/>
          <w:rtl w:val="0"/>
        </w:rPr>
        <w:t xml:space="preserve">cassava</w:t>
      </w:r>
      <w:r w:rsidDel="00000000" w:rsidR="00000000" w:rsidRPr="00000000">
        <w:rPr>
          <w:rFonts w:ascii="Cambria" w:cs="Cambria" w:eastAsia="Cambria" w:hAnsi="Cambria"/>
          <w:color w:val="000000"/>
          <w:sz w:val="22"/>
          <w:szCs w:val="22"/>
          <w:highlight w:val="white"/>
          <w:rtl w:val="0"/>
        </w:rPr>
        <w:t xml:space="preserve"> should be annotated in the following sentence:</w:t>
      </w:r>
      <w:r w:rsidDel="00000000" w:rsidR="00000000" w:rsidRPr="00000000">
        <w:rPr>
          <w:rtl w:val="0"/>
        </w:rPr>
      </w:r>
    </w:p>
    <w:p w:rsidR="00000000" w:rsidDel="00000000" w:rsidP="00000000" w:rsidRDefault="00000000" w:rsidRPr="00000000" w14:paraId="0000005E">
      <w:pPr>
        <w:numPr>
          <w:ilvl w:val="0"/>
          <w:numId w:val="7"/>
        </w:numPr>
        <w:spacing w:after="60" w:before="100" w:lineRule="auto"/>
        <w:ind w:left="1440" w:hanging="360"/>
        <w:rPr>
          <w:rFonts w:ascii="Cambria" w:cs="Cambria" w:eastAsia="Cambria" w:hAnsi="Cambria"/>
          <w:color w:val="000000"/>
          <w:sz w:val="22"/>
          <w:szCs w:val="22"/>
        </w:rPr>
      </w:pPr>
      <w:r w:rsidDel="00000000" w:rsidR="00000000" w:rsidRPr="00000000">
        <w:rPr>
          <w:rFonts w:ascii="Cambria" w:cs="Cambria" w:eastAsia="Cambria" w:hAnsi="Cambria"/>
          <w:i w:val="1"/>
          <w:color w:val="6aa84f"/>
          <w:sz w:val="22"/>
          <w:szCs w:val="22"/>
          <w:highlight w:val="white"/>
          <w:rtl w:val="0"/>
        </w:rPr>
        <w:t xml:space="preserve">Cassava</w:t>
      </w:r>
      <w:r w:rsidDel="00000000" w:rsidR="00000000" w:rsidRPr="00000000">
        <w:rPr>
          <w:rFonts w:ascii="Cambria" w:cs="Cambria" w:eastAsia="Cambria" w:hAnsi="Cambria"/>
          <w:i w:val="1"/>
          <w:color w:val="3c78d8"/>
          <w:sz w:val="22"/>
          <w:szCs w:val="22"/>
          <w:highlight w:val="white"/>
          <w:rtl w:val="0"/>
        </w:rPr>
        <w:t xml:space="preserve"> is drought-resistant and a good alternative to maize.</w:t>
      </w:r>
      <w:r w:rsidDel="00000000" w:rsidR="00000000" w:rsidRPr="00000000">
        <w:rPr>
          <w:rtl w:val="0"/>
        </w:rPr>
      </w:r>
    </w:p>
    <w:p w:rsidR="00000000" w:rsidDel="00000000" w:rsidP="00000000" w:rsidRDefault="00000000" w:rsidRPr="00000000" w14:paraId="0000005F">
      <w:pPr>
        <w:spacing w:after="60" w:before="100" w:lineRule="auto"/>
        <w:ind w:left="1440" w:firstLine="0"/>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60">
      <w:pPr>
        <w:numPr>
          <w:ilvl w:val="0"/>
          <w:numId w:val="9"/>
        </w:numPr>
        <w:spacing w:after="60" w:before="100" w:lineRule="auto"/>
        <w:ind w:left="720" w:right="100" w:hanging="360"/>
        <w:jc w:val="both"/>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highlight w:val="white"/>
          <w:rtl w:val="0"/>
        </w:rPr>
        <w:t xml:space="preserve">Pronouns (e.g., “</w:t>
      </w:r>
      <w:r w:rsidDel="00000000" w:rsidR="00000000" w:rsidRPr="00000000">
        <w:rPr>
          <w:rFonts w:ascii="Cambria" w:cs="Cambria" w:eastAsia="Cambria" w:hAnsi="Cambria"/>
          <w:i w:val="1"/>
          <w:color w:val="a61c00"/>
          <w:sz w:val="22"/>
          <w:szCs w:val="22"/>
          <w:highlight w:val="white"/>
          <w:rtl w:val="0"/>
        </w:rPr>
        <w:t xml:space="preserve">it</w:t>
      </w:r>
      <w:r w:rsidDel="00000000" w:rsidR="00000000" w:rsidRPr="00000000">
        <w:rPr>
          <w:rFonts w:ascii="Cambria" w:cs="Cambria" w:eastAsia="Cambria" w:hAnsi="Cambria"/>
          <w:color w:val="000000"/>
          <w:sz w:val="22"/>
          <w:szCs w:val="22"/>
          <w:highlight w:val="white"/>
          <w:rtl w:val="0"/>
        </w:rPr>
        <w:t xml:space="preserve">”, “</w:t>
      </w:r>
      <w:r w:rsidDel="00000000" w:rsidR="00000000" w:rsidRPr="00000000">
        <w:rPr>
          <w:rFonts w:ascii="Cambria" w:cs="Cambria" w:eastAsia="Cambria" w:hAnsi="Cambria"/>
          <w:i w:val="1"/>
          <w:color w:val="a61c00"/>
          <w:sz w:val="22"/>
          <w:szCs w:val="22"/>
          <w:highlight w:val="white"/>
          <w:rtl w:val="0"/>
        </w:rPr>
        <w:t xml:space="preserve">they</w:t>
      </w:r>
      <w:r w:rsidDel="00000000" w:rsidR="00000000" w:rsidRPr="00000000">
        <w:rPr>
          <w:rFonts w:ascii="Cambria" w:cs="Cambria" w:eastAsia="Cambria" w:hAnsi="Cambria"/>
          <w:color w:val="000000"/>
          <w:sz w:val="22"/>
          <w:szCs w:val="22"/>
          <w:highlight w:val="white"/>
          <w:rtl w:val="0"/>
        </w:rPr>
        <w:t xml:space="preserve">”, “</w:t>
      </w:r>
      <w:r w:rsidDel="00000000" w:rsidR="00000000" w:rsidRPr="00000000">
        <w:rPr>
          <w:rFonts w:ascii="Cambria" w:cs="Cambria" w:eastAsia="Cambria" w:hAnsi="Cambria"/>
          <w:i w:val="1"/>
          <w:color w:val="a61c00"/>
          <w:sz w:val="22"/>
          <w:szCs w:val="22"/>
          <w:highlight w:val="white"/>
          <w:rtl w:val="0"/>
        </w:rPr>
        <w:t xml:space="preserve">this</w:t>
      </w:r>
      <w:r w:rsidDel="00000000" w:rsidR="00000000" w:rsidRPr="00000000">
        <w:rPr>
          <w:rFonts w:ascii="Cambria" w:cs="Cambria" w:eastAsia="Cambria" w:hAnsi="Cambria"/>
          <w:color w:val="000000"/>
          <w:sz w:val="22"/>
          <w:szCs w:val="22"/>
          <w:highlight w:val="white"/>
          <w:rtl w:val="0"/>
        </w:rPr>
        <w:t xml:space="preserve">”) even if they refer to an aspect. For example, “</w:t>
      </w:r>
      <w:r w:rsidDel="00000000" w:rsidR="00000000" w:rsidRPr="00000000">
        <w:rPr>
          <w:rFonts w:ascii="Cambria" w:cs="Cambria" w:eastAsia="Cambria" w:hAnsi="Cambria"/>
          <w:i w:val="1"/>
          <w:color w:val="6aa84f"/>
          <w:sz w:val="22"/>
          <w:szCs w:val="22"/>
          <w:highlight w:val="white"/>
          <w:rtl w:val="0"/>
        </w:rPr>
        <w:t xml:space="preserve">it</w:t>
      </w:r>
      <w:r w:rsidDel="00000000" w:rsidR="00000000" w:rsidRPr="00000000">
        <w:rPr>
          <w:rFonts w:ascii="Cambria" w:cs="Cambria" w:eastAsia="Cambria" w:hAnsi="Cambria"/>
          <w:color w:val="000000"/>
          <w:sz w:val="22"/>
          <w:szCs w:val="22"/>
          <w:highlight w:val="white"/>
          <w:rtl w:val="0"/>
        </w:rPr>
        <w:t xml:space="preserve">” should not be annotated below:</w:t>
      </w:r>
      <w:r w:rsidDel="00000000" w:rsidR="00000000" w:rsidRPr="00000000">
        <w:rPr>
          <w:rtl w:val="0"/>
        </w:rPr>
      </w:r>
    </w:p>
    <w:p w:rsidR="00000000" w:rsidDel="00000000" w:rsidP="00000000" w:rsidRDefault="00000000" w:rsidRPr="00000000" w14:paraId="00000061">
      <w:pPr>
        <w:spacing w:after="60" w:before="100" w:lineRule="auto"/>
        <w:rPr>
          <w:rFonts w:ascii="Times New Roman" w:cs="Times New Roman" w:eastAsia="Times New Roman" w:hAnsi="Times New Roman"/>
          <w:color w:val="000000"/>
        </w:rPr>
      </w:pPr>
      <w:r w:rsidDel="00000000" w:rsidR="00000000" w:rsidRPr="00000000">
        <w:rPr>
          <w:rFonts w:ascii="Cambria" w:cs="Cambria" w:eastAsia="Cambria" w:hAnsi="Cambria"/>
          <w:i w:val="1"/>
          <w:color w:val="3c78d8"/>
          <w:sz w:val="22"/>
          <w:szCs w:val="22"/>
          <w:highlight w:val="white"/>
          <w:rtl w:val="0"/>
        </w:rPr>
        <w:t xml:space="preserve">From Cassava, we can get ethanol, noodles, beverages, clothing materials, glucose and soap. It also has many uses that could be improved upon to earn forex for Nigeria.</w:t>
      </w:r>
      <w:r w:rsidDel="00000000" w:rsidR="00000000" w:rsidRPr="00000000">
        <w:rPr>
          <w:rtl w:val="0"/>
        </w:rPr>
      </w:r>
    </w:p>
    <w:p w:rsidR="00000000" w:rsidDel="00000000" w:rsidP="00000000" w:rsidRDefault="00000000" w:rsidRPr="00000000" w14:paraId="00000062">
      <w:pPr>
        <w:spacing w:after="60" w:before="100" w:lineRule="auto"/>
        <w:jc w:val="both"/>
        <w:rPr>
          <w:rFonts w:ascii="Times New Roman" w:cs="Times New Roman" w:eastAsia="Times New Roman" w:hAnsi="Times New Roman"/>
          <w:color w:val="000000"/>
        </w:rPr>
      </w:pPr>
      <w:r w:rsidDel="00000000" w:rsidR="00000000" w:rsidRPr="00000000">
        <w:rPr>
          <w:rFonts w:ascii="Cambria" w:cs="Cambria" w:eastAsia="Cambria" w:hAnsi="Cambria"/>
          <w:color w:val="c00000"/>
          <w:rtl w:val="0"/>
        </w:rPr>
        <w:t xml:space="preserve">!!! NOTE: When a sentence contains more than one mention (e.g., nominal and pronominal) to the same entity then the most informative one should be annotated. </w:t>
      </w:r>
      <w:r w:rsidDel="00000000" w:rsidR="00000000" w:rsidRPr="00000000">
        <w:rPr>
          <w:rFonts w:ascii="Cambria" w:cs="Cambria" w:eastAsia="Cambria" w:hAnsi="Cambria"/>
          <w:color w:val="000000"/>
          <w:rtl w:val="0"/>
        </w:rPr>
        <w:t xml:space="preserve">(</w:t>
      </w:r>
      <w:r w:rsidDel="00000000" w:rsidR="00000000" w:rsidRPr="00000000">
        <w:rPr>
          <w:rFonts w:ascii="Cambria" w:cs="Cambria" w:eastAsia="Cambria" w:hAnsi="Cambria"/>
          <w:i w:val="1"/>
          <w:color w:val="70ad47"/>
          <w:rtl w:val="0"/>
        </w:rPr>
        <w:t xml:space="preserve">cassava</w:t>
      </w:r>
      <w:r w:rsidDel="00000000" w:rsidR="00000000" w:rsidRPr="00000000">
        <w:rPr>
          <w:rFonts w:ascii="Cambria" w:cs="Cambria" w:eastAsia="Cambria" w:hAnsi="Cambria"/>
          <w:color w:val="70ad47"/>
          <w:rtl w:val="0"/>
        </w:rPr>
        <w:t xml:space="preserve"> </w:t>
      </w:r>
      <w:r w:rsidDel="00000000" w:rsidR="00000000" w:rsidRPr="00000000">
        <w:rPr>
          <w:rFonts w:ascii="Cambria" w:cs="Cambria" w:eastAsia="Cambria" w:hAnsi="Cambria"/>
          <w:color w:val="000000"/>
          <w:rtl w:val="0"/>
        </w:rPr>
        <w:t xml:space="preserve">in the above example)</w:t>
      </w:r>
      <w:r w:rsidDel="00000000" w:rsidR="00000000" w:rsidRPr="00000000">
        <w:rPr>
          <w:rtl w:val="0"/>
        </w:rPr>
      </w:r>
    </w:p>
    <w:p w:rsidR="00000000" w:rsidDel="00000000" w:rsidP="00000000" w:rsidRDefault="00000000" w:rsidRPr="00000000" w14:paraId="00000063">
      <w:pPr>
        <w:spacing w:after="60" w:before="100" w:lineRule="auto"/>
        <w:ind w:right="100"/>
        <w:jc w:val="both"/>
        <w:rPr>
          <w:rFonts w:ascii="Cambria" w:cs="Cambria" w:eastAsia="Cambria" w:hAnsi="Cambria"/>
          <w:i w:val="1"/>
          <w:color w:val="4472c4"/>
          <w:sz w:val="22"/>
          <w:szCs w:val="22"/>
        </w:rPr>
      </w:pPr>
      <w:r w:rsidDel="00000000" w:rsidR="00000000" w:rsidRPr="00000000">
        <w:rPr>
          <w:rtl w:val="0"/>
        </w:rPr>
      </w:r>
    </w:p>
    <w:p w:rsidR="00000000" w:rsidDel="00000000" w:rsidP="00000000" w:rsidRDefault="00000000" w:rsidRPr="00000000" w14:paraId="00000064">
      <w:pPr>
        <w:pStyle w:val="Heading2"/>
        <w:spacing w:after="240" w:before="400" w:lineRule="auto"/>
        <w:rPr/>
      </w:pPr>
      <w:bookmarkStart w:colFirst="0" w:colLast="0" w:name="_heading=h.jw85p86kya7h" w:id="7"/>
      <w:bookmarkEnd w:id="7"/>
      <w:r w:rsidDel="00000000" w:rsidR="00000000" w:rsidRPr="00000000">
        <w:rPr>
          <w:rtl w:val="0"/>
        </w:rPr>
        <w:t xml:space="preserve">OPINION POLARITY</w:t>
      </w:r>
      <w:r w:rsidDel="00000000" w:rsidR="00000000" w:rsidRPr="00000000">
        <w:rPr>
          <w:rtl w:val="0"/>
        </w:rPr>
      </w:r>
    </w:p>
    <w:p w:rsidR="00000000" w:rsidDel="00000000" w:rsidP="00000000" w:rsidRDefault="00000000" w:rsidRPr="00000000" w14:paraId="00000065">
      <w:pPr>
        <w:spacing w:after="60" w:before="100" w:lineRule="auto"/>
        <w:rPr>
          <w:rFonts w:ascii="Times New Roman" w:cs="Times New Roman" w:eastAsia="Times New Roman" w:hAnsi="Times New Roman"/>
          <w:color w:val="000000"/>
        </w:rPr>
      </w:pPr>
      <w:r w:rsidDel="00000000" w:rsidR="00000000" w:rsidRPr="00000000">
        <w:rPr>
          <w:rFonts w:ascii="Cambria" w:cs="Cambria" w:eastAsia="Cambria" w:hAnsi="Cambria"/>
          <w:color w:val="000000"/>
          <w:sz w:val="22"/>
          <w:szCs w:val="22"/>
          <w:highlight w:val="white"/>
          <w:rtl w:val="0"/>
        </w:rPr>
        <w:t xml:space="preserve">Based on the sentiment that is expressed in the sentence, one of the following polarities has to be assigned: </w:t>
      </w:r>
      <w:r w:rsidDel="00000000" w:rsidR="00000000" w:rsidRPr="00000000">
        <w:rPr>
          <w:rtl w:val="0"/>
        </w:rPr>
      </w:r>
    </w:p>
    <w:p w:rsidR="00000000" w:rsidDel="00000000" w:rsidP="00000000" w:rsidRDefault="00000000" w:rsidRPr="00000000" w14:paraId="00000066">
      <w:pPr>
        <w:numPr>
          <w:ilvl w:val="0"/>
          <w:numId w:val="1"/>
        </w:numPr>
        <w:ind w:left="1440" w:hanging="360"/>
        <w:rPr>
          <w:rFonts w:ascii="Cambria" w:cs="Cambria" w:eastAsia="Cambria" w:hAnsi="Cambria"/>
          <w:color w:val="000000"/>
          <w:sz w:val="22"/>
          <w:szCs w:val="22"/>
        </w:rPr>
      </w:pPr>
      <w:r w:rsidDel="00000000" w:rsidR="00000000" w:rsidRPr="00000000">
        <w:rPr>
          <w:rFonts w:ascii="Cambria" w:cs="Cambria" w:eastAsia="Cambria" w:hAnsi="Cambria"/>
          <w:i w:val="1"/>
          <w:color w:val="a61c00"/>
          <w:sz w:val="22"/>
          <w:szCs w:val="22"/>
          <w:highlight w:val="white"/>
          <w:rtl w:val="0"/>
        </w:rPr>
        <w:t xml:space="preserve">positive</w:t>
      </w:r>
      <w:r w:rsidDel="00000000" w:rsidR="00000000" w:rsidRPr="00000000">
        <w:rPr>
          <w:rtl w:val="0"/>
        </w:rPr>
      </w:r>
    </w:p>
    <w:p w:rsidR="00000000" w:rsidDel="00000000" w:rsidP="00000000" w:rsidRDefault="00000000" w:rsidRPr="00000000" w14:paraId="00000067">
      <w:pPr>
        <w:numPr>
          <w:ilvl w:val="0"/>
          <w:numId w:val="1"/>
        </w:numPr>
        <w:ind w:left="1440" w:hanging="360"/>
        <w:rPr>
          <w:rFonts w:ascii="Cambria" w:cs="Cambria" w:eastAsia="Cambria" w:hAnsi="Cambria"/>
          <w:color w:val="000000"/>
          <w:sz w:val="22"/>
          <w:szCs w:val="22"/>
        </w:rPr>
      </w:pPr>
      <w:r w:rsidDel="00000000" w:rsidR="00000000" w:rsidRPr="00000000">
        <w:rPr>
          <w:rFonts w:ascii="Cambria" w:cs="Cambria" w:eastAsia="Cambria" w:hAnsi="Cambria"/>
          <w:i w:val="1"/>
          <w:color w:val="a61c00"/>
          <w:sz w:val="22"/>
          <w:szCs w:val="22"/>
          <w:highlight w:val="white"/>
          <w:rtl w:val="0"/>
        </w:rPr>
        <w:t xml:space="preserve">negative</w:t>
      </w:r>
      <w:r w:rsidDel="00000000" w:rsidR="00000000" w:rsidRPr="00000000">
        <w:rPr>
          <w:rtl w:val="0"/>
        </w:rPr>
      </w:r>
    </w:p>
    <w:p w:rsidR="00000000" w:rsidDel="00000000" w:rsidP="00000000" w:rsidRDefault="00000000" w:rsidRPr="00000000" w14:paraId="00000068">
      <w:pPr>
        <w:numPr>
          <w:ilvl w:val="0"/>
          <w:numId w:val="1"/>
        </w:numPr>
        <w:ind w:left="1440" w:hanging="360"/>
        <w:rPr>
          <w:rFonts w:ascii="Cambria" w:cs="Cambria" w:eastAsia="Cambria" w:hAnsi="Cambria"/>
          <w:color w:val="000000"/>
          <w:sz w:val="22"/>
          <w:szCs w:val="22"/>
        </w:rPr>
      </w:pPr>
      <w:r w:rsidDel="00000000" w:rsidR="00000000" w:rsidRPr="00000000">
        <w:rPr>
          <w:rFonts w:ascii="Cambria" w:cs="Cambria" w:eastAsia="Cambria" w:hAnsi="Cambria"/>
          <w:i w:val="1"/>
          <w:color w:val="a61c00"/>
          <w:sz w:val="22"/>
          <w:szCs w:val="22"/>
          <w:highlight w:val="white"/>
          <w:rtl w:val="0"/>
        </w:rPr>
        <w:t xml:space="preserve">conflict</w:t>
      </w:r>
      <w:r w:rsidDel="00000000" w:rsidR="00000000" w:rsidRPr="00000000">
        <w:rPr>
          <w:rFonts w:ascii="Cambria" w:cs="Cambria" w:eastAsia="Cambria" w:hAnsi="Cambria"/>
          <w:color w:val="000000"/>
          <w:sz w:val="22"/>
          <w:szCs w:val="22"/>
          <w:highlight w:val="white"/>
          <w:rtl w:val="0"/>
        </w:rPr>
        <w:t xml:space="preserve"> (both positive and negative sentiment)</w:t>
      </w:r>
      <w:r w:rsidDel="00000000" w:rsidR="00000000" w:rsidRPr="00000000">
        <w:rPr>
          <w:rtl w:val="0"/>
        </w:rPr>
      </w:r>
    </w:p>
    <w:p w:rsidR="00000000" w:rsidDel="00000000" w:rsidP="00000000" w:rsidRDefault="00000000" w:rsidRPr="00000000" w14:paraId="00000069">
      <w:pPr>
        <w:numPr>
          <w:ilvl w:val="0"/>
          <w:numId w:val="1"/>
        </w:numPr>
        <w:ind w:left="1440" w:hanging="360"/>
        <w:rPr>
          <w:rFonts w:ascii="Cambria" w:cs="Cambria" w:eastAsia="Cambria" w:hAnsi="Cambria"/>
          <w:color w:val="000000"/>
          <w:sz w:val="22"/>
          <w:szCs w:val="22"/>
        </w:rPr>
      </w:pPr>
      <w:r w:rsidDel="00000000" w:rsidR="00000000" w:rsidRPr="00000000">
        <w:rPr>
          <w:rFonts w:ascii="Cambria" w:cs="Cambria" w:eastAsia="Cambria" w:hAnsi="Cambria"/>
          <w:i w:val="1"/>
          <w:color w:val="a61c00"/>
          <w:sz w:val="22"/>
          <w:szCs w:val="22"/>
          <w:highlight w:val="white"/>
          <w:rtl w:val="0"/>
        </w:rPr>
        <w:t xml:space="preserve">neutral</w:t>
      </w:r>
      <w:r w:rsidDel="00000000" w:rsidR="00000000" w:rsidRPr="00000000">
        <w:rPr>
          <w:rFonts w:ascii="Cambria" w:cs="Cambria" w:eastAsia="Cambria" w:hAnsi="Cambria"/>
          <w:color w:val="000000"/>
          <w:sz w:val="22"/>
          <w:szCs w:val="22"/>
          <w:highlight w:val="white"/>
          <w:rtl w:val="0"/>
        </w:rPr>
        <w:t xml:space="preserve"> (neither positive nor negative sentiment)</w:t>
      </w:r>
      <w:r w:rsidDel="00000000" w:rsidR="00000000" w:rsidRPr="00000000">
        <w:rPr>
          <w:rtl w:val="0"/>
        </w:rPr>
      </w:r>
    </w:p>
    <w:p w:rsidR="00000000" w:rsidDel="00000000" w:rsidP="00000000" w:rsidRDefault="00000000" w:rsidRPr="00000000" w14:paraId="0000006A">
      <w:pPr>
        <w:numPr>
          <w:ilvl w:val="0"/>
          <w:numId w:val="10"/>
        </w:numPr>
        <w:spacing w:after="80" w:before="360" w:lineRule="auto"/>
        <w:ind w:left="720" w:hanging="360"/>
        <w:jc w:val="both"/>
        <w:rPr>
          <w:rFonts w:ascii="Cambria" w:cs="Cambria" w:eastAsia="Cambria" w:hAnsi="Cambria"/>
          <w:b w:val="1"/>
          <w:color w:val="000000"/>
          <w:sz w:val="36"/>
          <w:szCs w:val="36"/>
        </w:rPr>
      </w:pPr>
      <w:r w:rsidDel="00000000" w:rsidR="00000000" w:rsidRPr="00000000">
        <w:rPr>
          <w:rFonts w:ascii="Cambria" w:cs="Cambria" w:eastAsia="Cambria" w:hAnsi="Cambria"/>
          <w:b w:val="1"/>
          <w:color w:val="000000"/>
          <w:rtl w:val="0"/>
        </w:rPr>
        <w:t xml:space="preserve">Positive, negative, conflict polarity</w:t>
      </w:r>
      <w:r w:rsidDel="00000000" w:rsidR="00000000" w:rsidRPr="00000000">
        <w:rPr>
          <w:rtl w:val="0"/>
        </w:rPr>
      </w:r>
    </w:p>
    <w:p w:rsidR="00000000" w:rsidDel="00000000" w:rsidP="00000000" w:rsidRDefault="00000000" w:rsidRPr="00000000" w14:paraId="0000006B">
      <w:pPr>
        <w:ind w:left="120" w:right="120" w:firstLine="0"/>
        <w:jc w:val="both"/>
        <w:rPr>
          <w:rFonts w:ascii="Times New Roman" w:cs="Times New Roman" w:eastAsia="Times New Roman" w:hAnsi="Times New Roman"/>
          <w:color w:val="000000"/>
        </w:rPr>
      </w:pPr>
      <w:r w:rsidDel="00000000" w:rsidR="00000000" w:rsidRPr="00000000">
        <w:rPr>
          <w:rFonts w:ascii="Cambria" w:cs="Cambria" w:eastAsia="Cambria" w:hAnsi="Cambria"/>
          <w:color w:val="000000"/>
          <w:sz w:val="22"/>
          <w:szCs w:val="22"/>
          <w:rtl w:val="0"/>
        </w:rPr>
        <w:t xml:space="preserve">A term should be classified as </w:t>
      </w:r>
      <w:r w:rsidDel="00000000" w:rsidR="00000000" w:rsidRPr="00000000">
        <w:rPr>
          <w:rFonts w:ascii="Cambria" w:cs="Cambria" w:eastAsia="Cambria" w:hAnsi="Cambria"/>
          <w:i w:val="1"/>
          <w:color w:val="000000"/>
          <w:sz w:val="22"/>
          <w:szCs w:val="22"/>
          <w:rtl w:val="0"/>
        </w:rPr>
        <w:t xml:space="preserve">positive</w:t>
      </w:r>
      <w:r w:rsidDel="00000000" w:rsidR="00000000" w:rsidRPr="00000000">
        <w:rPr>
          <w:rFonts w:ascii="Cambria" w:cs="Cambria" w:eastAsia="Cambria" w:hAnsi="Cambria"/>
          <w:color w:val="000000"/>
          <w:sz w:val="22"/>
          <w:szCs w:val="22"/>
          <w:rtl w:val="0"/>
        </w:rPr>
        <w:t xml:space="preserve">, </w:t>
      </w:r>
      <w:r w:rsidDel="00000000" w:rsidR="00000000" w:rsidRPr="00000000">
        <w:rPr>
          <w:rFonts w:ascii="Cambria" w:cs="Cambria" w:eastAsia="Cambria" w:hAnsi="Cambria"/>
          <w:i w:val="1"/>
          <w:color w:val="000000"/>
          <w:sz w:val="22"/>
          <w:szCs w:val="22"/>
          <w:rtl w:val="0"/>
        </w:rPr>
        <w:t xml:space="preserve">negative </w:t>
      </w:r>
      <w:r w:rsidDel="00000000" w:rsidR="00000000" w:rsidRPr="00000000">
        <w:rPr>
          <w:rFonts w:ascii="Cambria" w:cs="Cambria" w:eastAsia="Cambria" w:hAnsi="Cambria"/>
          <w:color w:val="000000"/>
          <w:sz w:val="22"/>
          <w:szCs w:val="22"/>
          <w:rtl w:val="0"/>
        </w:rPr>
        <w:t xml:space="preserve">or </w:t>
      </w:r>
      <w:r w:rsidDel="00000000" w:rsidR="00000000" w:rsidRPr="00000000">
        <w:rPr>
          <w:rFonts w:ascii="Cambria" w:cs="Cambria" w:eastAsia="Cambria" w:hAnsi="Cambria"/>
          <w:i w:val="1"/>
          <w:color w:val="000000"/>
          <w:sz w:val="22"/>
          <w:szCs w:val="22"/>
          <w:rtl w:val="0"/>
        </w:rPr>
        <w:t xml:space="preserve">conflict </w:t>
      </w:r>
      <w:r w:rsidDel="00000000" w:rsidR="00000000" w:rsidRPr="00000000">
        <w:rPr>
          <w:rFonts w:ascii="Cambria" w:cs="Cambria" w:eastAsia="Cambria" w:hAnsi="Cambria"/>
          <w:color w:val="000000"/>
          <w:sz w:val="22"/>
          <w:szCs w:val="22"/>
          <w:rtl w:val="0"/>
        </w:rPr>
        <w:t xml:space="preserve">if the sentence expresses a positive, negative, or both positive and negative, respectively, attitude, opinion, evaluation, emotion, or feeling etc. of an opinion holder towards the aspect term. </w:t>
      </w:r>
      <w:r w:rsidDel="00000000" w:rsidR="00000000" w:rsidRPr="00000000">
        <w:rPr>
          <w:rFonts w:ascii="Cambria" w:cs="Cambria" w:eastAsia="Cambria" w:hAnsi="Cambria"/>
          <w:b w:val="1"/>
          <w:color w:val="000000"/>
          <w:sz w:val="16"/>
          <w:szCs w:val="16"/>
          <w:rtl w:val="0"/>
        </w:rPr>
        <w:t xml:space="preserve"> </w:t>
      </w:r>
      <w:r w:rsidDel="00000000" w:rsidR="00000000" w:rsidRPr="00000000">
        <w:rPr>
          <w:rtl w:val="0"/>
        </w:rPr>
      </w:r>
    </w:p>
    <w:p w:rsidR="00000000" w:rsidDel="00000000" w:rsidP="00000000" w:rsidRDefault="00000000" w:rsidRPr="00000000" w14:paraId="0000006C">
      <w:pPr>
        <w:numPr>
          <w:ilvl w:val="0"/>
          <w:numId w:val="11"/>
        </w:numPr>
        <w:spacing w:after="80" w:before="200" w:lineRule="auto"/>
        <w:ind w:left="720" w:hanging="360"/>
        <w:rPr>
          <w:rFonts w:ascii="Cambria" w:cs="Cambria" w:eastAsia="Cambria" w:hAnsi="Cambria"/>
          <w:b w:val="1"/>
          <w:color w:val="000000"/>
          <w:sz w:val="36"/>
          <w:szCs w:val="36"/>
        </w:rPr>
      </w:pPr>
      <w:r w:rsidDel="00000000" w:rsidR="00000000" w:rsidRPr="00000000">
        <w:rPr>
          <w:rFonts w:ascii="Cambria" w:cs="Cambria" w:eastAsia="Cambria" w:hAnsi="Cambria"/>
          <w:b w:val="1"/>
          <w:color w:val="000000"/>
          <w:rtl w:val="0"/>
        </w:rPr>
        <w:t xml:space="preserve">Neutral polarity</w:t>
      </w:r>
      <w:r w:rsidDel="00000000" w:rsidR="00000000" w:rsidRPr="00000000">
        <w:rPr>
          <w:rtl w:val="0"/>
        </w:rPr>
      </w:r>
    </w:p>
    <w:p w:rsidR="00000000" w:rsidDel="00000000" w:rsidP="00000000" w:rsidRDefault="00000000" w:rsidRPr="00000000" w14:paraId="0000006D">
      <w:pPr>
        <w:spacing w:after="60" w:before="100" w:lineRule="auto"/>
        <w:rPr>
          <w:rFonts w:ascii="Times New Roman" w:cs="Times New Roman" w:eastAsia="Times New Roman" w:hAnsi="Times New Roman"/>
          <w:color w:val="000000"/>
        </w:rPr>
      </w:pPr>
      <w:r w:rsidDel="00000000" w:rsidR="00000000" w:rsidRPr="00000000">
        <w:rPr>
          <w:rFonts w:ascii="Cambria" w:cs="Cambria" w:eastAsia="Cambria" w:hAnsi="Cambria"/>
          <w:color w:val="000000"/>
          <w:sz w:val="22"/>
          <w:szCs w:val="22"/>
          <w:rtl w:val="0"/>
        </w:rPr>
        <w:t xml:space="preserve">Aspect terms should be annotated as </w:t>
      </w:r>
      <w:r w:rsidDel="00000000" w:rsidR="00000000" w:rsidRPr="00000000">
        <w:rPr>
          <w:rFonts w:ascii="Cambria" w:cs="Cambria" w:eastAsia="Cambria" w:hAnsi="Cambria"/>
          <w:i w:val="1"/>
          <w:color w:val="a61c00"/>
          <w:sz w:val="22"/>
          <w:szCs w:val="22"/>
          <w:rtl w:val="0"/>
        </w:rPr>
        <w:t xml:space="preserve">neutral</w:t>
      </w:r>
      <w:r w:rsidDel="00000000" w:rsidR="00000000" w:rsidRPr="00000000">
        <w:rPr>
          <w:rFonts w:ascii="Cambria" w:cs="Cambria" w:eastAsia="Cambria" w:hAnsi="Cambria"/>
          <w:i w:val="1"/>
          <w:color w:val="000000"/>
          <w:sz w:val="22"/>
          <w:szCs w:val="22"/>
          <w:rtl w:val="0"/>
        </w:rPr>
        <w:t xml:space="preserve"> </w:t>
      </w:r>
      <w:r w:rsidDel="00000000" w:rsidR="00000000" w:rsidRPr="00000000">
        <w:rPr>
          <w:rFonts w:ascii="Cambria" w:cs="Cambria" w:eastAsia="Cambria" w:hAnsi="Cambria"/>
          <w:color w:val="000000"/>
          <w:sz w:val="22"/>
          <w:szCs w:val="22"/>
          <w:rtl w:val="0"/>
        </w:rPr>
        <w:t xml:space="preserve">in the following cases:</w:t>
      </w:r>
      <w:r w:rsidDel="00000000" w:rsidR="00000000" w:rsidRPr="00000000">
        <w:rPr>
          <w:rtl w:val="0"/>
        </w:rPr>
      </w:r>
    </w:p>
    <w:p w:rsidR="00000000" w:rsidDel="00000000" w:rsidP="00000000" w:rsidRDefault="00000000" w:rsidRPr="00000000" w14:paraId="0000006E">
      <w:pPr>
        <w:numPr>
          <w:ilvl w:val="0"/>
          <w:numId w:val="21"/>
        </w:numPr>
        <w:spacing w:after="60" w:lineRule="auto"/>
        <w:ind w:left="72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when a neutral sentiment, wish, or desire toward the aspect term is expressed, e.g.,</w:t>
      </w:r>
    </w:p>
    <w:p w:rsidR="00000000" w:rsidDel="00000000" w:rsidP="00000000" w:rsidRDefault="00000000" w:rsidRPr="00000000" w14:paraId="0000006F">
      <w:pPr>
        <w:rPr>
          <w:rFonts w:ascii="Times New Roman" w:cs="Times New Roman" w:eastAsia="Times New Roman" w:hAnsi="Times New Roman"/>
          <w:color w:val="000000"/>
        </w:rPr>
      </w:pPr>
      <w:r w:rsidDel="00000000" w:rsidR="00000000" w:rsidRPr="00000000">
        <w:rPr>
          <w:rFonts w:ascii="Cambria" w:cs="Cambria" w:eastAsia="Cambria" w:hAnsi="Cambria"/>
          <w:i w:val="1"/>
          <w:color w:val="3c78d8"/>
          <w:sz w:val="22"/>
          <w:szCs w:val="22"/>
          <w:highlight w:val="white"/>
          <w:rtl w:val="0"/>
        </w:rPr>
        <w:t xml:space="preserve">Mandisa Nzuza, another top achiever from the same school would like to study chemical engineering or biochemistry at the University of Cape Town.</w:t>
      </w:r>
      <w:r w:rsidDel="00000000" w:rsidR="00000000" w:rsidRPr="00000000">
        <w:rPr>
          <w:rtl w:val="0"/>
        </w:rPr>
      </w:r>
    </w:p>
    <w:p w:rsidR="00000000" w:rsidDel="00000000" w:rsidP="00000000" w:rsidRDefault="00000000" w:rsidRPr="00000000" w14:paraId="00000070">
      <w:pPr>
        <w:numPr>
          <w:ilvl w:val="0"/>
          <w:numId w:val="22"/>
        </w:numPr>
        <w:spacing w:after="60" w:before="80" w:lineRule="auto"/>
        <w:ind w:left="72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14"/>
          <w:szCs w:val="14"/>
          <w:rtl w:val="0"/>
        </w:rPr>
        <w:t xml:space="preserve"> </w:t>
      </w:r>
      <w:r w:rsidDel="00000000" w:rsidR="00000000" w:rsidRPr="00000000">
        <w:rPr>
          <w:rFonts w:ascii="Cambria" w:cs="Cambria" w:eastAsia="Cambria" w:hAnsi="Cambria"/>
          <w:color w:val="000000"/>
          <w:sz w:val="22"/>
          <w:szCs w:val="22"/>
          <w:rtl w:val="0"/>
        </w:rPr>
        <w:t xml:space="preserve">when factual information (no sentiment) about the aspect term is provided:</w:t>
      </w:r>
    </w:p>
    <w:p w:rsidR="00000000" w:rsidDel="00000000" w:rsidP="00000000" w:rsidRDefault="00000000" w:rsidRPr="00000000" w14:paraId="00000071">
      <w:pPr>
        <w:spacing w:before="80" w:lineRule="auto"/>
        <w:rPr>
          <w:rFonts w:ascii="Cambria" w:cs="Cambria" w:eastAsia="Cambria" w:hAnsi="Cambria"/>
          <w:i w:val="1"/>
          <w:color w:val="3c78d8"/>
          <w:sz w:val="22"/>
          <w:szCs w:val="22"/>
          <w:highlight w:val="white"/>
        </w:rPr>
      </w:pPr>
      <w:r w:rsidDel="00000000" w:rsidR="00000000" w:rsidRPr="00000000">
        <w:rPr>
          <w:rFonts w:ascii="Cambria" w:cs="Cambria" w:eastAsia="Cambria" w:hAnsi="Cambria"/>
          <w:i w:val="1"/>
          <w:color w:val="3c78d8"/>
          <w:sz w:val="22"/>
          <w:szCs w:val="22"/>
          <w:highlight w:val="white"/>
          <w:rtl w:val="0"/>
        </w:rPr>
        <w:t xml:space="preserve">So, cassava, rice, Maize, poultry for meat (broiler), aquaculture and cattle fattening are the 6 commodities that they are piloting with over 140,000 farmers.</w:t>
      </w:r>
    </w:p>
    <w:p w:rsidR="00000000" w:rsidDel="00000000" w:rsidP="00000000" w:rsidRDefault="00000000" w:rsidRPr="00000000" w14:paraId="00000072">
      <w:pPr>
        <w:numPr>
          <w:ilvl w:val="0"/>
          <w:numId w:val="23"/>
        </w:numPr>
        <w:spacing w:after="60" w:before="100" w:lineRule="auto"/>
        <w:ind w:left="720" w:right="12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14"/>
          <w:szCs w:val="14"/>
          <w:rtl w:val="0"/>
        </w:rPr>
        <w:t xml:space="preserve"> </w:t>
      </w:r>
      <w:r w:rsidDel="00000000" w:rsidR="00000000" w:rsidRPr="00000000">
        <w:rPr>
          <w:rFonts w:ascii="Cambria" w:cs="Cambria" w:eastAsia="Cambria" w:hAnsi="Cambria"/>
          <w:color w:val="000000"/>
          <w:sz w:val="22"/>
          <w:szCs w:val="22"/>
          <w:rtl w:val="0"/>
        </w:rPr>
        <w:t xml:space="preserve">when positive or negative polarity about the named aspect might be inferred, without being explicit.</w:t>
      </w:r>
    </w:p>
    <w:p w:rsidR="00000000" w:rsidDel="00000000" w:rsidP="00000000" w:rsidRDefault="00000000" w:rsidRPr="00000000" w14:paraId="00000073">
      <w:pPr>
        <w:rPr>
          <w:rFonts w:ascii="Times New Roman" w:cs="Times New Roman" w:eastAsia="Times New Roman" w:hAnsi="Times New Roman"/>
          <w:color w:val="000000"/>
        </w:rPr>
      </w:pPr>
      <w:r w:rsidDel="00000000" w:rsidR="00000000" w:rsidRPr="00000000">
        <w:rPr>
          <w:rFonts w:ascii="Cambria" w:cs="Cambria" w:eastAsia="Cambria" w:hAnsi="Cambria"/>
          <w:i w:val="1"/>
          <w:color w:val="3c78d8"/>
          <w:sz w:val="22"/>
          <w:szCs w:val="22"/>
          <w:highlight w:val="white"/>
          <w:rtl w:val="0"/>
        </w:rPr>
        <w:t xml:space="preserve">It took the federal government a month to submit comments on the applications submitted by Monsanto to issue two Permits to Monsanto to deploy GMO in Nigeria.</w:t>
      </w:r>
      <w:r w:rsidDel="00000000" w:rsidR="00000000" w:rsidRPr="00000000">
        <w:rPr>
          <w:rtl w:val="0"/>
        </w:rPr>
      </w:r>
    </w:p>
    <w:p w:rsidR="00000000" w:rsidDel="00000000" w:rsidP="00000000" w:rsidRDefault="00000000" w:rsidRPr="00000000" w14:paraId="00000074">
      <w:pPr>
        <w:numPr>
          <w:ilvl w:val="0"/>
          <w:numId w:val="24"/>
        </w:numPr>
        <w:spacing w:after="60" w:before="100" w:lineRule="auto"/>
        <w:ind w:left="720" w:right="300" w:hanging="360"/>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when expressions like “</w:t>
      </w:r>
      <w:r w:rsidDel="00000000" w:rsidR="00000000" w:rsidRPr="00000000">
        <w:rPr>
          <w:rFonts w:ascii="Cambria" w:cs="Cambria" w:eastAsia="Cambria" w:hAnsi="Cambria"/>
          <w:i w:val="1"/>
          <w:color w:val="000000"/>
          <w:sz w:val="22"/>
          <w:szCs w:val="22"/>
          <w:rtl w:val="0"/>
        </w:rPr>
        <w:t xml:space="preserve">moderate</w:t>
      </w:r>
      <w:r w:rsidDel="00000000" w:rsidR="00000000" w:rsidRPr="00000000">
        <w:rPr>
          <w:rFonts w:ascii="Cambria" w:cs="Cambria" w:eastAsia="Cambria" w:hAnsi="Cambria"/>
          <w:color w:val="000000"/>
          <w:sz w:val="22"/>
          <w:szCs w:val="22"/>
          <w:rtl w:val="0"/>
        </w:rPr>
        <w:t xml:space="preserve">”, “</w:t>
      </w:r>
      <w:r w:rsidDel="00000000" w:rsidR="00000000" w:rsidRPr="00000000">
        <w:rPr>
          <w:rFonts w:ascii="Cambria" w:cs="Cambria" w:eastAsia="Cambria" w:hAnsi="Cambria"/>
          <w:i w:val="1"/>
          <w:color w:val="000000"/>
          <w:sz w:val="22"/>
          <w:szCs w:val="22"/>
          <w:rtl w:val="0"/>
        </w:rPr>
        <w:t xml:space="preserve">in line</w:t>
      </w:r>
      <w:r w:rsidDel="00000000" w:rsidR="00000000" w:rsidRPr="00000000">
        <w:rPr>
          <w:rFonts w:ascii="Cambria" w:cs="Cambria" w:eastAsia="Cambria" w:hAnsi="Cambria"/>
          <w:color w:val="000000"/>
          <w:sz w:val="22"/>
          <w:szCs w:val="22"/>
          <w:rtl w:val="0"/>
        </w:rPr>
        <w:t xml:space="preserve">”, “</w:t>
      </w:r>
      <w:r w:rsidDel="00000000" w:rsidR="00000000" w:rsidRPr="00000000">
        <w:rPr>
          <w:rFonts w:ascii="Cambria" w:cs="Cambria" w:eastAsia="Cambria" w:hAnsi="Cambria"/>
          <w:i w:val="1"/>
          <w:color w:val="000000"/>
          <w:sz w:val="22"/>
          <w:szCs w:val="22"/>
          <w:rtl w:val="0"/>
        </w:rPr>
        <w:t xml:space="preserve">nothing out of the ordinary</w:t>
      </w:r>
      <w:r w:rsidDel="00000000" w:rsidR="00000000" w:rsidRPr="00000000">
        <w:rPr>
          <w:rFonts w:ascii="Cambria" w:cs="Cambria" w:eastAsia="Cambria" w:hAnsi="Cambria"/>
          <w:color w:val="000000"/>
          <w:sz w:val="22"/>
          <w:szCs w:val="22"/>
          <w:rtl w:val="0"/>
        </w:rPr>
        <w:t xml:space="preserve">”, “</w:t>
      </w:r>
      <w:r w:rsidDel="00000000" w:rsidR="00000000" w:rsidRPr="00000000">
        <w:rPr>
          <w:rFonts w:ascii="Cambria" w:cs="Cambria" w:eastAsia="Cambria" w:hAnsi="Cambria"/>
          <w:i w:val="1"/>
          <w:color w:val="000000"/>
          <w:sz w:val="22"/>
          <w:szCs w:val="22"/>
          <w:rtl w:val="0"/>
        </w:rPr>
        <w:t xml:space="preserve">not an issue</w:t>
      </w:r>
      <w:r w:rsidDel="00000000" w:rsidR="00000000" w:rsidRPr="00000000">
        <w:rPr>
          <w:rFonts w:ascii="Cambria" w:cs="Cambria" w:eastAsia="Cambria" w:hAnsi="Cambria"/>
          <w:color w:val="000000"/>
          <w:sz w:val="22"/>
          <w:szCs w:val="22"/>
          <w:rtl w:val="0"/>
        </w:rPr>
        <w:t xml:space="preserve">” etc. are used:</w:t>
      </w:r>
    </w:p>
    <w:p w:rsidR="00000000" w:rsidDel="00000000" w:rsidP="00000000" w:rsidRDefault="00000000" w:rsidRPr="00000000" w14:paraId="00000075">
      <w:pPr>
        <w:rPr>
          <w:rFonts w:ascii="Times New Roman" w:cs="Times New Roman" w:eastAsia="Times New Roman" w:hAnsi="Times New Roman"/>
          <w:color w:val="000000"/>
        </w:rPr>
      </w:pPr>
      <w:r w:rsidDel="00000000" w:rsidR="00000000" w:rsidRPr="00000000">
        <w:rPr>
          <w:rFonts w:ascii="Cambria" w:cs="Cambria" w:eastAsia="Cambria" w:hAnsi="Cambria"/>
          <w:i w:val="1"/>
          <w:color w:val="3c78d8"/>
          <w:sz w:val="22"/>
          <w:szCs w:val="22"/>
          <w:highlight w:val="white"/>
          <w:rtl w:val="0"/>
        </w:rPr>
        <w:t xml:space="preserve">Tanzania Leaf Tobacco Company (TLTC) provides extension services to villages, a service which is in line with sustenance of the environment and has centres of excellence in Urambo in Tabora, Lupa Tingatinga in Chunya and Likenangena in Ruvuma.</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000000"/>
        </w:rPr>
      </w:pPr>
      <w:r w:rsidDel="00000000" w:rsidR="00000000" w:rsidRPr="00000000">
        <w:rPr>
          <w:rFonts w:ascii="Cambria" w:cs="Cambria" w:eastAsia="Cambria" w:hAnsi="Cambria"/>
          <w:b w:val="1"/>
          <w:color w:val="000000"/>
          <w:sz w:val="20"/>
          <w:szCs w:val="20"/>
          <w:rtl w:val="0"/>
        </w:rPr>
        <w:t xml:space="preserve"> </w:t>
      </w:r>
      <w:r w:rsidDel="00000000" w:rsidR="00000000" w:rsidRPr="00000000">
        <w:rPr>
          <w:rtl w:val="0"/>
        </w:rPr>
      </w:r>
    </w:p>
    <w:p w:rsidR="00000000" w:rsidDel="00000000" w:rsidP="00000000" w:rsidRDefault="00000000" w:rsidRPr="00000000" w14:paraId="00000077">
      <w:pPr>
        <w:spacing w:before="100" w:lineRule="auto"/>
        <w:ind w:right="120"/>
        <w:jc w:val="both"/>
        <w:rPr>
          <w:rFonts w:ascii="Times New Roman" w:cs="Times New Roman" w:eastAsia="Times New Roman" w:hAnsi="Times New Roman"/>
          <w:color w:val="000000"/>
        </w:rPr>
      </w:pPr>
      <w:r w:rsidDel="00000000" w:rsidR="00000000" w:rsidRPr="00000000">
        <w:rPr>
          <w:rFonts w:ascii="Cambria" w:cs="Cambria" w:eastAsia="Cambria" w:hAnsi="Cambria"/>
          <w:color w:val="a61c00"/>
          <w:sz w:val="22"/>
          <w:szCs w:val="22"/>
          <w:highlight w:val="white"/>
          <w:rtl w:val="0"/>
        </w:rPr>
        <w:t xml:space="preserve">IMPORTANT: If a sentence conveys both (a) </w:t>
      </w:r>
      <w:r w:rsidDel="00000000" w:rsidR="00000000" w:rsidRPr="00000000">
        <w:rPr>
          <w:rFonts w:ascii="Cambria" w:cs="Cambria" w:eastAsia="Cambria" w:hAnsi="Cambria"/>
          <w:b w:val="1"/>
          <w:color w:val="a61c00"/>
          <w:sz w:val="22"/>
          <w:szCs w:val="22"/>
          <w:highlight w:val="white"/>
          <w:rtl w:val="0"/>
        </w:rPr>
        <w:t xml:space="preserve">neutral</w:t>
      </w:r>
      <w:r w:rsidDel="00000000" w:rsidR="00000000" w:rsidRPr="00000000">
        <w:rPr>
          <w:rFonts w:ascii="Cambria" w:cs="Cambria" w:eastAsia="Cambria" w:hAnsi="Cambria"/>
          <w:color w:val="a61c00"/>
          <w:sz w:val="22"/>
          <w:szCs w:val="22"/>
          <w:highlight w:val="white"/>
          <w:rtl w:val="0"/>
        </w:rPr>
        <w:t xml:space="preserve"> and (b) </w:t>
      </w:r>
      <w:r w:rsidDel="00000000" w:rsidR="00000000" w:rsidRPr="00000000">
        <w:rPr>
          <w:rFonts w:ascii="Cambria" w:cs="Cambria" w:eastAsia="Cambria" w:hAnsi="Cambria"/>
          <w:b w:val="1"/>
          <w:color w:val="a61c00"/>
          <w:sz w:val="22"/>
          <w:szCs w:val="22"/>
          <w:highlight w:val="white"/>
          <w:rtl w:val="0"/>
        </w:rPr>
        <w:t xml:space="preserve">negative</w:t>
      </w:r>
      <w:r w:rsidDel="00000000" w:rsidR="00000000" w:rsidRPr="00000000">
        <w:rPr>
          <w:rFonts w:ascii="Cambria" w:cs="Cambria" w:eastAsia="Cambria" w:hAnsi="Cambria"/>
          <w:color w:val="a61c00"/>
          <w:sz w:val="22"/>
          <w:szCs w:val="22"/>
          <w:highlight w:val="white"/>
          <w:rtl w:val="0"/>
        </w:rPr>
        <w:t xml:space="preserve"> (or </w:t>
      </w:r>
      <w:r w:rsidDel="00000000" w:rsidR="00000000" w:rsidRPr="00000000">
        <w:rPr>
          <w:rFonts w:ascii="Cambria" w:cs="Cambria" w:eastAsia="Cambria" w:hAnsi="Cambria"/>
          <w:b w:val="1"/>
          <w:color w:val="a61c00"/>
          <w:sz w:val="22"/>
          <w:szCs w:val="22"/>
          <w:highlight w:val="white"/>
          <w:rtl w:val="0"/>
        </w:rPr>
        <w:t xml:space="preserve">positive</w:t>
      </w:r>
      <w:r w:rsidDel="00000000" w:rsidR="00000000" w:rsidRPr="00000000">
        <w:rPr>
          <w:rFonts w:ascii="Cambria" w:cs="Cambria" w:eastAsia="Cambria" w:hAnsi="Cambria"/>
          <w:color w:val="a61c00"/>
          <w:sz w:val="22"/>
          <w:szCs w:val="22"/>
          <w:highlight w:val="white"/>
          <w:rtl w:val="0"/>
        </w:rPr>
        <w:t xml:space="preserve">) opinions about an aspect category, then the </w:t>
      </w:r>
      <w:r w:rsidDel="00000000" w:rsidR="00000000" w:rsidRPr="00000000">
        <w:rPr>
          <w:rFonts w:ascii="Cambria" w:cs="Cambria" w:eastAsia="Cambria" w:hAnsi="Cambria"/>
          <w:b w:val="1"/>
          <w:color w:val="a61c00"/>
          <w:sz w:val="22"/>
          <w:szCs w:val="22"/>
          <w:highlight w:val="white"/>
          <w:rtl w:val="0"/>
        </w:rPr>
        <w:t xml:space="preserve">negative</w:t>
      </w:r>
      <w:r w:rsidDel="00000000" w:rsidR="00000000" w:rsidRPr="00000000">
        <w:rPr>
          <w:rFonts w:ascii="Cambria" w:cs="Cambria" w:eastAsia="Cambria" w:hAnsi="Cambria"/>
          <w:color w:val="a61c00"/>
          <w:sz w:val="22"/>
          <w:szCs w:val="22"/>
          <w:highlight w:val="white"/>
          <w:rtl w:val="0"/>
        </w:rPr>
        <w:t xml:space="preserve"> (or </w:t>
      </w:r>
      <w:r w:rsidDel="00000000" w:rsidR="00000000" w:rsidRPr="00000000">
        <w:rPr>
          <w:rFonts w:ascii="Cambria" w:cs="Cambria" w:eastAsia="Cambria" w:hAnsi="Cambria"/>
          <w:b w:val="1"/>
          <w:color w:val="a61c00"/>
          <w:sz w:val="22"/>
          <w:szCs w:val="22"/>
          <w:highlight w:val="white"/>
          <w:rtl w:val="0"/>
        </w:rPr>
        <w:t xml:space="preserve">positive</w:t>
      </w:r>
      <w:r w:rsidDel="00000000" w:rsidR="00000000" w:rsidRPr="00000000">
        <w:rPr>
          <w:rFonts w:ascii="Cambria" w:cs="Cambria" w:eastAsia="Cambria" w:hAnsi="Cambria"/>
          <w:color w:val="a61c00"/>
          <w:sz w:val="22"/>
          <w:szCs w:val="22"/>
          <w:highlight w:val="white"/>
          <w:rtl w:val="0"/>
        </w:rPr>
        <w:t xml:space="preserve">) </w:t>
      </w:r>
      <w:r w:rsidDel="00000000" w:rsidR="00000000" w:rsidRPr="00000000">
        <w:rPr>
          <w:rFonts w:ascii="Cambria" w:cs="Cambria" w:eastAsia="Cambria" w:hAnsi="Cambria"/>
          <w:b w:val="1"/>
          <w:color w:val="a61c00"/>
          <w:sz w:val="22"/>
          <w:szCs w:val="22"/>
          <w:highlight w:val="white"/>
          <w:rtl w:val="0"/>
        </w:rPr>
        <w:t xml:space="preserve">polarities dominate over the neutral</w:t>
      </w:r>
      <w:r w:rsidDel="00000000" w:rsidR="00000000" w:rsidRPr="00000000">
        <w:rPr>
          <w:rFonts w:ascii="Cambria" w:cs="Cambria" w:eastAsia="Cambria" w:hAnsi="Cambria"/>
          <w:color w:val="a61c00"/>
          <w:sz w:val="22"/>
          <w:szCs w:val="22"/>
          <w:highlight w:val="white"/>
          <w:rtl w:val="0"/>
        </w:rPr>
        <w:t xml:space="preserve"> ones. </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9">
      <w:pPr>
        <w:jc w:val="both"/>
        <w:rPr>
          <w:rFonts w:ascii="Cambria" w:cs="Cambria" w:eastAsia="Cambria" w:hAnsi="Cambria"/>
        </w:rPr>
      </w:pPr>
      <w:r w:rsidDel="00000000" w:rsidR="00000000" w:rsidRPr="00000000">
        <w:rPr>
          <w:rFonts w:ascii="Cambria" w:cs="Cambria" w:eastAsia="Cambria" w:hAnsi="Cambria"/>
          <w:b w:val="1"/>
          <w:color w:val="c00000"/>
          <w:rtl w:val="0"/>
        </w:rPr>
        <w:t xml:space="preserve">NOTE:</w:t>
      </w:r>
      <w:r w:rsidDel="00000000" w:rsidR="00000000" w:rsidRPr="00000000">
        <w:rPr>
          <w:rFonts w:ascii="Cambria" w:cs="Cambria" w:eastAsia="Cambria" w:hAnsi="Cambria"/>
          <w:color w:val="c00000"/>
          <w:rtl w:val="0"/>
        </w:rPr>
        <w:t xml:space="preserve"> </w:t>
      </w:r>
      <w:r w:rsidDel="00000000" w:rsidR="00000000" w:rsidRPr="00000000">
        <w:rPr>
          <w:rFonts w:ascii="Cambria" w:cs="Cambria" w:eastAsia="Cambria" w:hAnsi="Cambria"/>
          <w:rtl w:val="0"/>
        </w:rPr>
        <w:t xml:space="preserve">Each of these entities and attributes can be linked to sentiment in a given text. For instance, a sentence like "</w:t>
      </w:r>
      <w:r w:rsidDel="00000000" w:rsidR="00000000" w:rsidRPr="00000000">
        <w:rPr>
          <w:rFonts w:ascii="Cambria" w:cs="Cambria" w:eastAsia="Cambria" w:hAnsi="Cambria"/>
          <w:i w:val="1"/>
          <w:color w:val="4472c4"/>
          <w:rtl w:val="0"/>
        </w:rPr>
        <w:t xml:space="preserve">The productivity of GM crops is impressive, but their environmental impact is worrying</w:t>
      </w:r>
      <w:r w:rsidDel="00000000" w:rsidR="00000000" w:rsidRPr="00000000">
        <w:rPr>
          <w:rFonts w:ascii="Cambria" w:cs="Cambria" w:eastAsia="Cambria" w:hAnsi="Cambria"/>
          <w:rtl w:val="0"/>
        </w:rPr>
        <w:t xml:space="preserve">" would be annotated to indicate positive sentiment towards the `</w:t>
      </w:r>
      <w:r w:rsidDel="00000000" w:rsidR="00000000" w:rsidRPr="00000000">
        <w:rPr>
          <w:rFonts w:ascii="Cambria" w:cs="Cambria" w:eastAsia="Cambria" w:hAnsi="Cambria"/>
          <w:b w:val="1"/>
          <w:color w:val="4472c4"/>
          <w:rtl w:val="0"/>
        </w:rPr>
        <w:t xml:space="preserve">PRODUCTIVITY</w:t>
      </w:r>
      <w:r w:rsidDel="00000000" w:rsidR="00000000" w:rsidRPr="00000000">
        <w:rPr>
          <w:rFonts w:ascii="Cambria" w:cs="Cambria" w:eastAsia="Cambria" w:hAnsi="Cambria"/>
          <w:rtl w:val="0"/>
        </w:rPr>
        <w:t xml:space="preserve">` attribute </w:t>
      </w:r>
      <w:r w:rsidDel="00000000" w:rsidR="00000000" w:rsidRPr="00000000">
        <w:rPr>
          <w:rFonts w:ascii="Cambria" w:cs="Cambria" w:eastAsia="Cambria" w:hAnsi="Cambria"/>
          <w:rtl w:val="0"/>
        </w:rPr>
        <w:t xml:space="preserve">and negative sentiment towards the `</w:t>
      </w:r>
      <w:r w:rsidDel="00000000" w:rsidR="00000000" w:rsidRPr="00000000">
        <w:rPr>
          <w:rFonts w:ascii="Cambria" w:cs="Cambria" w:eastAsia="Cambria" w:hAnsi="Cambria"/>
          <w:b w:val="1"/>
          <w:color w:val="4472c4"/>
          <w:rtl w:val="0"/>
        </w:rPr>
        <w:t xml:space="preserve">ENVIRONMENTAL_IMPACT</w:t>
      </w:r>
      <w:r w:rsidDel="00000000" w:rsidR="00000000" w:rsidRPr="00000000">
        <w:rPr>
          <w:rFonts w:ascii="Cambria" w:cs="Cambria" w:eastAsia="Cambria" w:hAnsi="Cambria"/>
          <w:rtl w:val="0"/>
        </w:rPr>
        <w:t xml:space="preserve">` attribute of the `</w:t>
      </w:r>
      <w:r w:rsidDel="00000000" w:rsidR="00000000" w:rsidRPr="00000000">
        <w:rPr>
          <w:rFonts w:ascii="Cambria" w:cs="Cambria" w:eastAsia="Cambria" w:hAnsi="Cambria"/>
          <w:b w:val="1"/>
          <w:color w:val="70ad47"/>
          <w:rtl w:val="0"/>
        </w:rPr>
        <w:t xml:space="preserve">CROPS</w:t>
      </w:r>
      <w:r w:rsidDel="00000000" w:rsidR="00000000" w:rsidRPr="00000000">
        <w:rPr>
          <w:rFonts w:ascii="Cambria" w:cs="Cambria" w:eastAsia="Cambria" w:hAnsi="Cambria"/>
          <w:rtl w:val="0"/>
        </w:rPr>
        <w:t xml:space="preserve">` entity.</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B">
      <w:pPr>
        <w:pStyle w:val="Heading2"/>
        <w:spacing w:after="240" w:before="100" w:lineRule="auto"/>
        <w:rPr/>
      </w:pPr>
      <w:bookmarkStart w:colFirst="0" w:colLast="0" w:name="_heading=h.xdazma9yu5fh" w:id="8"/>
      <w:bookmarkEnd w:id="8"/>
      <w:r w:rsidDel="00000000" w:rsidR="00000000" w:rsidRPr="00000000">
        <w:rPr>
          <w:rtl w:val="0"/>
        </w:rPr>
        <w:t xml:space="preserve">ANNOTATION CONFIDENCE</w:t>
      </w:r>
      <w:r w:rsidDel="00000000" w:rsidR="00000000" w:rsidRPr="00000000">
        <w:rPr>
          <w:rtl w:val="0"/>
        </w:rPr>
      </w:r>
    </w:p>
    <w:p w:rsidR="00000000" w:rsidDel="00000000" w:rsidP="00000000" w:rsidRDefault="00000000" w:rsidRPr="00000000" w14:paraId="0000007C">
      <w:pPr>
        <w:ind w:right="440"/>
        <w:rPr>
          <w:rFonts w:ascii="Times New Roman" w:cs="Times New Roman" w:eastAsia="Times New Roman" w:hAnsi="Times New Roman"/>
          <w:color w:val="000000"/>
        </w:rPr>
      </w:pPr>
      <w:r w:rsidDel="00000000" w:rsidR="00000000" w:rsidRPr="00000000">
        <w:rPr>
          <w:rFonts w:ascii="Cambria" w:cs="Cambria" w:eastAsia="Cambria" w:hAnsi="Cambria"/>
          <w:color w:val="000000"/>
          <w:sz w:val="22"/>
          <w:szCs w:val="22"/>
          <w:rtl w:val="0"/>
        </w:rPr>
        <w:t xml:space="preserve">For each aspect term and aspect category annotation, please provide a confidence level rating according to the following three-level scale:</w:t>
      </w:r>
      <w:r w:rsidDel="00000000" w:rsidR="00000000" w:rsidRPr="00000000">
        <w:rPr>
          <w:rtl w:val="0"/>
        </w:rPr>
      </w:r>
    </w:p>
    <w:p w:rsidR="00000000" w:rsidDel="00000000" w:rsidP="00000000" w:rsidRDefault="00000000" w:rsidRPr="00000000" w14:paraId="0000007D">
      <w:pPr>
        <w:ind w:left="840" w:firstLine="0"/>
        <w:rPr>
          <w:rFonts w:ascii="Times New Roman" w:cs="Times New Roman" w:eastAsia="Times New Roman" w:hAnsi="Times New Roman"/>
          <w:color w:val="000000"/>
        </w:rPr>
      </w:pPr>
      <w:r w:rsidDel="00000000" w:rsidR="00000000" w:rsidRPr="00000000">
        <w:rPr>
          <w:rFonts w:ascii="Cambria" w:cs="Cambria" w:eastAsia="Cambria" w:hAnsi="Cambria"/>
          <w:color w:val="000000"/>
          <w:sz w:val="22"/>
          <w:szCs w:val="22"/>
          <w:rtl w:val="0"/>
        </w:rPr>
        <w:t xml:space="preserve">1.</w:t>
      </w:r>
      <w:r w:rsidDel="00000000" w:rsidR="00000000" w:rsidRPr="00000000">
        <w:rPr>
          <w:rFonts w:ascii="Cambria" w:cs="Cambria" w:eastAsia="Cambria" w:hAnsi="Cambria"/>
          <w:color w:val="000000"/>
          <w:sz w:val="14"/>
          <w:szCs w:val="14"/>
          <w:rtl w:val="0"/>
        </w:rPr>
        <w:t xml:space="preserve">     </w:t>
      </w:r>
      <w:r w:rsidDel="00000000" w:rsidR="00000000" w:rsidRPr="00000000">
        <w:rPr>
          <w:rFonts w:ascii="Cambria" w:cs="Cambria" w:eastAsia="Cambria" w:hAnsi="Cambria"/>
          <w:i w:val="1"/>
          <w:color w:val="990000"/>
          <w:sz w:val="22"/>
          <w:szCs w:val="22"/>
          <w:rtl w:val="0"/>
        </w:rPr>
        <w:t xml:space="preserve">Not Confident</w:t>
      </w:r>
      <w:r w:rsidDel="00000000" w:rsidR="00000000" w:rsidRPr="00000000">
        <w:rPr>
          <w:rFonts w:ascii="Cambria" w:cs="Cambria" w:eastAsia="Cambria" w:hAnsi="Cambria"/>
          <w:color w:val="000000"/>
          <w:sz w:val="22"/>
          <w:szCs w:val="22"/>
          <w:rtl w:val="0"/>
        </w:rPr>
        <w:t xml:space="preserve"> (i.e., the annotator is not sure about an aspect term)</w:t>
      </w:r>
      <w:r w:rsidDel="00000000" w:rsidR="00000000" w:rsidRPr="00000000">
        <w:rPr>
          <w:rtl w:val="0"/>
        </w:rPr>
      </w:r>
    </w:p>
    <w:p w:rsidR="00000000" w:rsidDel="00000000" w:rsidP="00000000" w:rsidRDefault="00000000" w:rsidRPr="00000000" w14:paraId="0000007E">
      <w:pPr>
        <w:ind w:left="840" w:right="120" w:firstLine="0"/>
        <w:rPr>
          <w:rFonts w:ascii="Times New Roman" w:cs="Times New Roman" w:eastAsia="Times New Roman" w:hAnsi="Times New Roman"/>
          <w:color w:val="000000"/>
        </w:rPr>
      </w:pPr>
      <w:r w:rsidDel="00000000" w:rsidR="00000000" w:rsidRPr="00000000">
        <w:rPr>
          <w:rFonts w:ascii="Cambria" w:cs="Cambria" w:eastAsia="Cambria" w:hAnsi="Cambria"/>
          <w:color w:val="000000"/>
          <w:sz w:val="22"/>
          <w:szCs w:val="22"/>
          <w:rtl w:val="0"/>
        </w:rPr>
        <w:t xml:space="preserve">2.</w:t>
      </w:r>
      <w:r w:rsidDel="00000000" w:rsidR="00000000" w:rsidRPr="00000000">
        <w:rPr>
          <w:rFonts w:ascii="Cambria" w:cs="Cambria" w:eastAsia="Cambria" w:hAnsi="Cambria"/>
          <w:color w:val="000000"/>
          <w:sz w:val="14"/>
          <w:szCs w:val="14"/>
          <w:rtl w:val="0"/>
        </w:rPr>
        <w:t xml:space="preserve">     </w:t>
      </w:r>
      <w:r w:rsidDel="00000000" w:rsidR="00000000" w:rsidRPr="00000000">
        <w:rPr>
          <w:rFonts w:ascii="Cambria" w:cs="Cambria" w:eastAsia="Cambria" w:hAnsi="Cambria"/>
          <w:i w:val="1"/>
          <w:color w:val="990000"/>
          <w:sz w:val="22"/>
          <w:szCs w:val="22"/>
          <w:rtl w:val="0"/>
        </w:rPr>
        <w:t xml:space="preserve">Average Confidence</w:t>
      </w:r>
      <w:r w:rsidDel="00000000" w:rsidR="00000000" w:rsidRPr="00000000">
        <w:rPr>
          <w:rFonts w:ascii="Cambria" w:cs="Cambria" w:eastAsia="Cambria" w:hAnsi="Cambria"/>
          <w:color w:val="000000"/>
          <w:sz w:val="22"/>
          <w:szCs w:val="22"/>
          <w:rtl w:val="0"/>
        </w:rPr>
        <w:t xml:space="preserve"> (i.e., the annotator is confident about the aspect term but not about its polarity)</w:t>
      </w:r>
      <w:r w:rsidDel="00000000" w:rsidR="00000000" w:rsidRPr="00000000">
        <w:rPr>
          <w:rtl w:val="0"/>
        </w:rPr>
      </w:r>
    </w:p>
    <w:p w:rsidR="00000000" w:rsidDel="00000000" w:rsidP="00000000" w:rsidRDefault="00000000" w:rsidRPr="00000000" w14:paraId="0000007F">
      <w:pPr>
        <w:ind w:left="840" w:firstLine="0"/>
        <w:rPr>
          <w:rFonts w:ascii="Times New Roman" w:cs="Times New Roman" w:eastAsia="Times New Roman" w:hAnsi="Times New Roman"/>
          <w:color w:val="000000"/>
        </w:rPr>
      </w:pPr>
      <w:r w:rsidDel="00000000" w:rsidR="00000000" w:rsidRPr="00000000">
        <w:rPr>
          <w:rFonts w:ascii="Cambria" w:cs="Cambria" w:eastAsia="Cambria" w:hAnsi="Cambria"/>
          <w:color w:val="000000"/>
          <w:sz w:val="22"/>
          <w:szCs w:val="22"/>
          <w:rtl w:val="0"/>
        </w:rPr>
        <w:t xml:space="preserve">3.</w:t>
      </w:r>
      <w:r w:rsidDel="00000000" w:rsidR="00000000" w:rsidRPr="00000000">
        <w:rPr>
          <w:rFonts w:ascii="Cambria" w:cs="Cambria" w:eastAsia="Cambria" w:hAnsi="Cambria"/>
          <w:color w:val="000000"/>
          <w:sz w:val="14"/>
          <w:szCs w:val="14"/>
          <w:rtl w:val="0"/>
        </w:rPr>
        <w:t xml:space="preserve">     </w:t>
      </w:r>
      <w:r w:rsidDel="00000000" w:rsidR="00000000" w:rsidRPr="00000000">
        <w:rPr>
          <w:rFonts w:ascii="Cambria" w:cs="Cambria" w:eastAsia="Cambria" w:hAnsi="Cambria"/>
          <w:i w:val="1"/>
          <w:color w:val="990000"/>
          <w:sz w:val="22"/>
          <w:szCs w:val="22"/>
          <w:rtl w:val="0"/>
        </w:rPr>
        <w:t xml:space="preserve">Confident</w:t>
      </w:r>
      <w:r w:rsidDel="00000000" w:rsidR="00000000" w:rsidRPr="00000000">
        <w:rPr>
          <w:rtl w:val="0"/>
        </w:rPr>
      </w:r>
    </w:p>
    <w:p w:rsidR="00000000" w:rsidDel="00000000" w:rsidP="00000000" w:rsidRDefault="00000000" w:rsidRPr="00000000" w14:paraId="00000080">
      <w:pPr>
        <w:rPr>
          <w:rFonts w:ascii="Cambria" w:cs="Cambria" w:eastAsia="Cambria" w:hAnsi="Cambria"/>
        </w:rPr>
      </w:pPr>
      <w:r w:rsidDel="00000000" w:rsidR="00000000" w:rsidRPr="00000000">
        <w:rPr>
          <w:rtl w:val="0"/>
        </w:rPr>
      </w:r>
    </w:p>
    <w:p w:rsidR="00000000" w:rsidDel="00000000" w:rsidP="00000000" w:rsidRDefault="00000000" w:rsidRPr="00000000" w14:paraId="00000081">
      <w:pPr>
        <w:rPr>
          <w:rFonts w:ascii="Cambria" w:cs="Cambria" w:eastAsia="Cambria" w:hAnsi="Cambria"/>
        </w:rPr>
      </w:pPr>
      <w:r w:rsidDel="00000000" w:rsidR="00000000" w:rsidRPr="00000000">
        <w:rPr>
          <w:rtl w:val="0"/>
        </w:rPr>
      </w:r>
    </w:p>
    <w:p w:rsidR="00000000" w:rsidDel="00000000" w:rsidP="00000000" w:rsidRDefault="00000000" w:rsidRPr="00000000" w14:paraId="00000082">
      <w:pPr>
        <w:pStyle w:val="Heading1"/>
        <w:numPr>
          <w:ilvl w:val="0"/>
          <w:numId w:val="15"/>
        </w:numPr>
        <w:ind w:left="1080" w:hanging="720"/>
      </w:pPr>
      <w:bookmarkStart w:colFirst="0" w:colLast="0" w:name="_heading=h.sc79wno2j9kp" w:id="9"/>
      <w:bookmarkEnd w:id="9"/>
      <w:r w:rsidDel="00000000" w:rsidR="00000000" w:rsidRPr="00000000">
        <w:rPr>
          <w:rtl w:val="0"/>
        </w:rPr>
        <w:t xml:space="preserve">Quotation Extraction Validation</w:t>
      </w:r>
    </w:p>
    <w:p w:rsidR="00000000" w:rsidDel="00000000" w:rsidP="00000000" w:rsidRDefault="00000000" w:rsidRPr="00000000" w14:paraId="00000083">
      <w:pPr>
        <w:spacing w:line="276"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4">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Our quotation extraction model will necessarily be imperfect. Both in order to understand how well it works on our dataset and to avoid labeling malformed examples, we will be notating when the quotation extraction fails, and selecting the correct quotation from the original text. For our purposes, a quotation extraction failure will be when the presented quote is:</w:t>
      </w:r>
    </w:p>
    <w:p w:rsidR="00000000" w:rsidDel="00000000" w:rsidP="00000000" w:rsidRDefault="00000000" w:rsidRPr="00000000" w14:paraId="00000085">
      <w:pPr>
        <w:numPr>
          <w:ilvl w:val="0"/>
          <w:numId w:val="13"/>
        </w:numPr>
        <w:spacing w:after="60" w:before="80"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2"/>
          <w:szCs w:val="22"/>
          <w:rtl w:val="0"/>
        </w:rPr>
        <w:t xml:space="preserve">Clearly not just the quotation (only the quote itself should be shown, not the speaker)</w:t>
      </w:r>
    </w:p>
    <w:p w:rsidR="00000000" w:rsidDel="00000000" w:rsidP="00000000" w:rsidRDefault="00000000" w:rsidRPr="00000000" w14:paraId="00000086">
      <w:pPr>
        <w:spacing w:before="80" w:line="276" w:lineRule="auto"/>
        <w:rPr>
          <w:rFonts w:ascii="Cambria" w:cs="Cambria" w:eastAsia="Cambria" w:hAnsi="Cambria"/>
          <w:b w:val="1"/>
          <w:sz w:val="16"/>
          <w:szCs w:val="16"/>
        </w:rPr>
      </w:pPr>
      <w:r w:rsidDel="00000000" w:rsidR="00000000" w:rsidRPr="00000000">
        <w:rPr>
          <w:rFonts w:ascii="Cambria" w:cs="Cambria" w:eastAsia="Cambria" w:hAnsi="Cambria"/>
          <w:i w:val="1"/>
          <w:color w:val="3c78d8"/>
          <w:sz w:val="22"/>
          <w:szCs w:val="22"/>
          <w:highlight w:val="white"/>
          <w:rtl w:val="0"/>
        </w:rPr>
        <w:t xml:space="preserve">He said ‘Annotation is fun!’</w:t>
      </w:r>
      <w:r w:rsidDel="00000000" w:rsidR="00000000" w:rsidRPr="00000000">
        <w:rPr>
          <w:rtl w:val="0"/>
        </w:rPr>
      </w:r>
    </w:p>
    <w:p w:rsidR="00000000" w:rsidDel="00000000" w:rsidP="00000000" w:rsidRDefault="00000000" w:rsidRPr="00000000" w14:paraId="00000087">
      <w:pPr>
        <w:numPr>
          <w:ilvl w:val="0"/>
          <w:numId w:val="19"/>
        </w:numPr>
        <w:spacing w:after="60" w:before="100" w:line="276" w:lineRule="auto"/>
        <w:ind w:left="720" w:right="120" w:hanging="360"/>
        <w:rPr>
          <w:rFonts w:ascii="Cambria" w:cs="Cambria" w:eastAsia="Cambria" w:hAnsi="Cambria"/>
          <w:sz w:val="22"/>
          <w:szCs w:val="22"/>
        </w:rPr>
      </w:pP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sz w:val="22"/>
          <w:szCs w:val="22"/>
          <w:rtl w:val="0"/>
        </w:rPr>
        <w:t xml:space="preserve">Not presenting a complete thought or a sentence fragment</w:t>
      </w:r>
    </w:p>
    <w:p w:rsidR="00000000" w:rsidDel="00000000" w:rsidP="00000000" w:rsidRDefault="00000000" w:rsidRPr="00000000" w14:paraId="00000088">
      <w:pPr>
        <w:spacing w:line="276" w:lineRule="auto"/>
        <w:rPr>
          <w:rFonts w:ascii="Cambria" w:cs="Cambria" w:eastAsia="Cambria" w:hAnsi="Cambria"/>
          <w:sz w:val="22"/>
          <w:szCs w:val="22"/>
          <w:highlight w:val="white"/>
        </w:rPr>
      </w:pPr>
      <w:r w:rsidDel="00000000" w:rsidR="00000000" w:rsidRPr="00000000">
        <w:rPr>
          <w:rFonts w:ascii="Cambria" w:cs="Cambria" w:eastAsia="Cambria" w:hAnsi="Cambria"/>
          <w:i w:val="1"/>
          <w:color w:val="3c78d8"/>
          <w:sz w:val="22"/>
          <w:szCs w:val="22"/>
          <w:highlight w:val="white"/>
          <w:rtl w:val="0"/>
        </w:rPr>
        <w:t xml:space="preserve">It took the federal government a month to submit comments on the applications submitted by </w:t>
      </w:r>
      <w:r w:rsidDel="00000000" w:rsidR="00000000" w:rsidRPr="00000000">
        <w:rPr>
          <w:rtl w:val="0"/>
        </w:rPr>
      </w:r>
    </w:p>
    <w:p w:rsidR="00000000" w:rsidDel="00000000" w:rsidP="00000000" w:rsidRDefault="00000000" w:rsidRPr="00000000" w14:paraId="00000089">
      <w:pPr>
        <w:spacing w:line="276" w:lineRule="auto"/>
        <w:ind w:left="0" w:firstLine="0"/>
        <w:rPr>
          <w:rFonts w:ascii="Cambria" w:cs="Cambria" w:eastAsia="Cambria" w:hAnsi="Cambria"/>
          <w:sz w:val="22"/>
          <w:szCs w:val="22"/>
          <w:highlight w:val="white"/>
        </w:rPr>
      </w:pPr>
      <w:r w:rsidDel="00000000" w:rsidR="00000000" w:rsidRPr="00000000">
        <w:rPr>
          <w:rtl w:val="0"/>
        </w:rPr>
      </w:r>
    </w:p>
    <w:p w:rsidR="00000000" w:rsidDel="00000000" w:rsidP="00000000" w:rsidRDefault="00000000" w:rsidRPr="00000000" w14:paraId="0000008A">
      <w:pPr>
        <w:spacing w:line="276" w:lineRule="auto"/>
        <w:rPr>
          <w:rFonts w:ascii="Cambria" w:cs="Cambria" w:eastAsia="Cambria" w:hAnsi="Cambria"/>
          <w:sz w:val="22"/>
          <w:szCs w:val="22"/>
          <w:highlight w:val="white"/>
        </w:rPr>
      </w:pPr>
      <w:r w:rsidDel="00000000" w:rsidR="00000000" w:rsidRPr="00000000">
        <w:rPr>
          <w:rFonts w:ascii="Cambria" w:cs="Cambria" w:eastAsia="Cambria" w:hAnsi="Cambria"/>
          <w:sz w:val="22"/>
          <w:szCs w:val="22"/>
          <w:highlight w:val="white"/>
          <w:rtl w:val="0"/>
        </w:rPr>
        <w:t xml:space="preserve">The annotator will evaluate the quality of the quote extraction by selecting one of the following options: </w:t>
      </w:r>
    </w:p>
    <w:p w:rsidR="00000000" w:rsidDel="00000000" w:rsidP="00000000" w:rsidRDefault="00000000" w:rsidRPr="00000000" w14:paraId="0000008B">
      <w:pPr>
        <w:numPr>
          <w:ilvl w:val="0"/>
          <w:numId w:val="18"/>
        </w:numPr>
        <w:spacing w:line="276" w:lineRule="auto"/>
        <w:ind w:left="720" w:hanging="360"/>
        <w:rPr>
          <w:rFonts w:ascii="Cambria" w:cs="Cambria" w:eastAsia="Cambria" w:hAnsi="Cambria"/>
          <w:i w:val="1"/>
          <w:color w:val="a61c00"/>
          <w:sz w:val="22"/>
          <w:szCs w:val="22"/>
          <w:highlight w:val="white"/>
        </w:rPr>
      </w:pPr>
      <w:r w:rsidDel="00000000" w:rsidR="00000000" w:rsidRPr="00000000">
        <w:rPr>
          <w:rFonts w:ascii="Cambria" w:cs="Cambria" w:eastAsia="Cambria" w:hAnsi="Cambria"/>
          <w:i w:val="1"/>
          <w:color w:val="a61c00"/>
          <w:sz w:val="22"/>
          <w:szCs w:val="22"/>
          <w:highlight w:val="white"/>
          <w:rtl w:val="0"/>
        </w:rPr>
        <w:t xml:space="preserve">perfect </w:t>
      </w:r>
      <w:r w:rsidDel="00000000" w:rsidR="00000000" w:rsidRPr="00000000">
        <w:rPr>
          <w:rFonts w:ascii="Cambria" w:cs="Cambria" w:eastAsia="Cambria" w:hAnsi="Cambria"/>
          <w:sz w:val="22"/>
          <w:szCs w:val="22"/>
          <w:highlight w:val="white"/>
          <w:rtl w:val="0"/>
        </w:rPr>
        <w:t xml:space="preserve">(the FULL quote was extracted flawlessly)</w:t>
      </w:r>
    </w:p>
    <w:p w:rsidR="00000000" w:rsidDel="00000000" w:rsidP="00000000" w:rsidRDefault="00000000" w:rsidRPr="00000000" w14:paraId="0000008C">
      <w:pPr>
        <w:numPr>
          <w:ilvl w:val="0"/>
          <w:numId w:val="18"/>
        </w:numPr>
        <w:spacing w:line="276" w:lineRule="auto"/>
        <w:ind w:left="720" w:hanging="360"/>
        <w:rPr>
          <w:rFonts w:ascii="Cambria" w:cs="Cambria" w:eastAsia="Cambria" w:hAnsi="Cambria"/>
          <w:i w:val="1"/>
          <w:color w:val="a61c00"/>
          <w:sz w:val="22"/>
          <w:szCs w:val="22"/>
          <w:highlight w:val="white"/>
        </w:rPr>
      </w:pPr>
      <w:r w:rsidDel="00000000" w:rsidR="00000000" w:rsidRPr="00000000">
        <w:rPr>
          <w:rFonts w:ascii="Cambria" w:cs="Cambria" w:eastAsia="Cambria" w:hAnsi="Cambria"/>
          <w:i w:val="1"/>
          <w:color w:val="a61c00"/>
          <w:sz w:val="22"/>
          <w:szCs w:val="22"/>
          <w:highlight w:val="white"/>
          <w:rtl w:val="0"/>
        </w:rPr>
        <w:t xml:space="preserve">good </w:t>
      </w:r>
      <w:r w:rsidDel="00000000" w:rsidR="00000000" w:rsidRPr="00000000">
        <w:rPr>
          <w:rFonts w:ascii="Cambria" w:cs="Cambria" w:eastAsia="Cambria" w:hAnsi="Cambria"/>
          <w:sz w:val="22"/>
          <w:szCs w:val="22"/>
          <w:highlight w:val="white"/>
          <w:rtl w:val="0"/>
        </w:rPr>
        <w:t xml:space="preserve">(maximum of</w:t>
      </w:r>
      <w:r w:rsidDel="00000000" w:rsidR="00000000" w:rsidRPr="00000000">
        <w:rPr>
          <w:rFonts w:ascii="Cambria" w:cs="Cambria" w:eastAsia="Cambria" w:hAnsi="Cambria"/>
          <w:sz w:val="22"/>
          <w:szCs w:val="22"/>
          <w:highlight w:val="white"/>
          <w:rtl w:val="0"/>
        </w:rPr>
        <w:t xml:space="preserve"> 3-4 words</w:t>
      </w:r>
      <w:r w:rsidDel="00000000" w:rsidR="00000000" w:rsidRPr="00000000">
        <w:rPr>
          <w:rFonts w:ascii="Cambria" w:cs="Cambria" w:eastAsia="Cambria" w:hAnsi="Cambria"/>
          <w:sz w:val="22"/>
          <w:szCs w:val="22"/>
          <w:highlight w:val="white"/>
          <w:rtl w:val="0"/>
        </w:rPr>
        <w:t xml:space="preserve"> were either omitted or added – please consider the length of the quote when selecting this option)</w:t>
      </w:r>
      <w:r w:rsidDel="00000000" w:rsidR="00000000" w:rsidRPr="00000000">
        <w:rPr>
          <w:rtl w:val="0"/>
        </w:rPr>
      </w:r>
    </w:p>
    <w:p w:rsidR="00000000" w:rsidDel="00000000" w:rsidP="00000000" w:rsidRDefault="00000000" w:rsidRPr="00000000" w14:paraId="0000008D">
      <w:pPr>
        <w:numPr>
          <w:ilvl w:val="0"/>
          <w:numId w:val="18"/>
        </w:numPr>
        <w:spacing w:line="276" w:lineRule="auto"/>
        <w:ind w:left="720" w:hanging="360"/>
        <w:rPr>
          <w:rFonts w:ascii="Cambria" w:cs="Cambria" w:eastAsia="Cambria" w:hAnsi="Cambria"/>
          <w:i w:val="1"/>
          <w:color w:val="a61c00"/>
          <w:sz w:val="22"/>
          <w:szCs w:val="22"/>
          <w:highlight w:val="white"/>
        </w:rPr>
      </w:pPr>
      <w:r w:rsidDel="00000000" w:rsidR="00000000" w:rsidRPr="00000000">
        <w:rPr>
          <w:rFonts w:ascii="Cambria" w:cs="Cambria" w:eastAsia="Cambria" w:hAnsi="Cambria"/>
          <w:i w:val="1"/>
          <w:color w:val="a61c00"/>
          <w:sz w:val="22"/>
          <w:szCs w:val="22"/>
          <w:highlight w:val="white"/>
          <w:rtl w:val="0"/>
        </w:rPr>
        <w:t xml:space="preserve">poor </w:t>
      </w:r>
      <w:r w:rsidDel="00000000" w:rsidR="00000000" w:rsidRPr="00000000">
        <w:rPr>
          <w:rFonts w:ascii="Cambria" w:cs="Cambria" w:eastAsia="Cambria" w:hAnsi="Cambria"/>
          <w:sz w:val="22"/>
          <w:szCs w:val="22"/>
          <w:highlight w:val="white"/>
          <w:rtl w:val="0"/>
        </w:rPr>
        <w:t xml:space="preserve">(the extraction quality is unsatisfactory)</w:t>
      </w:r>
    </w:p>
    <w:p w:rsidR="00000000" w:rsidDel="00000000" w:rsidP="00000000" w:rsidRDefault="00000000" w:rsidRPr="00000000" w14:paraId="0000008E">
      <w:pPr>
        <w:spacing w:line="276" w:lineRule="auto"/>
        <w:rPr>
          <w:rFonts w:ascii="Cambria" w:cs="Cambria" w:eastAsia="Cambria" w:hAnsi="Cambria"/>
          <w:sz w:val="22"/>
          <w:szCs w:val="22"/>
          <w:highlight w:val="white"/>
        </w:rPr>
      </w:pPr>
      <w:r w:rsidDel="00000000" w:rsidR="00000000" w:rsidRPr="00000000">
        <w:rPr>
          <w:rFonts w:ascii="Cambria" w:cs="Cambria" w:eastAsia="Cambria" w:hAnsi="Cambria"/>
          <w:sz w:val="22"/>
          <w:szCs w:val="22"/>
          <w:highlight w:val="white"/>
          <w:rtl w:val="0"/>
        </w:rPr>
        <w:t xml:space="preserve"> </w:t>
      </w:r>
    </w:p>
    <w:p w:rsidR="00000000" w:rsidDel="00000000" w:rsidP="00000000" w:rsidRDefault="00000000" w:rsidRPr="00000000" w14:paraId="0000008F">
      <w:pPr>
        <w:spacing w:line="276" w:lineRule="auto"/>
        <w:rPr>
          <w:rFonts w:ascii="Cambria" w:cs="Cambria" w:eastAsia="Cambria" w:hAnsi="Cambria"/>
          <w:sz w:val="22"/>
          <w:szCs w:val="22"/>
          <w:highlight w:val="white"/>
        </w:rPr>
      </w:pPr>
      <w:r w:rsidDel="00000000" w:rsidR="00000000" w:rsidRPr="00000000">
        <w:rPr>
          <w:rtl w:val="0"/>
        </w:rPr>
      </w:r>
    </w:p>
    <w:p w:rsidR="00000000" w:rsidDel="00000000" w:rsidP="00000000" w:rsidRDefault="00000000" w:rsidRPr="00000000" w14:paraId="00000090">
      <w:pPr>
        <w:pStyle w:val="Heading1"/>
        <w:numPr>
          <w:ilvl w:val="0"/>
          <w:numId w:val="15"/>
        </w:numPr>
        <w:spacing w:line="276" w:lineRule="auto"/>
        <w:ind w:left="1080" w:hanging="720"/>
        <w:rPr/>
      </w:pPr>
      <w:bookmarkStart w:colFirst="0" w:colLast="0" w:name="_heading=h.rt0kbh3iy3ki" w:id="10"/>
      <w:bookmarkEnd w:id="10"/>
      <w:r w:rsidDel="00000000" w:rsidR="00000000" w:rsidRPr="00000000">
        <w:rPr>
          <w:rtl w:val="0"/>
        </w:rPr>
        <w:t xml:space="preserve">Example</w:t>
      </w:r>
    </w:p>
    <w:p w:rsidR="00000000" w:rsidDel="00000000" w:rsidP="00000000" w:rsidRDefault="00000000" w:rsidRPr="00000000" w14:paraId="00000091">
      <w:pPr>
        <w:spacing w:line="276" w:lineRule="auto"/>
        <w:rPr>
          <w:rFonts w:ascii="Cambria" w:cs="Cambria" w:eastAsia="Cambria" w:hAnsi="Cambria"/>
          <w:sz w:val="22"/>
          <w:szCs w:val="22"/>
          <w:highlight w:val="white"/>
        </w:rPr>
      </w:pPr>
      <w:r w:rsidDel="00000000" w:rsidR="00000000" w:rsidRPr="00000000">
        <w:rPr>
          <w:rtl w:val="0"/>
        </w:rPr>
      </w:r>
    </w:p>
    <w:p w:rsidR="00000000" w:rsidDel="00000000" w:rsidP="00000000" w:rsidRDefault="00000000" w:rsidRPr="00000000" w14:paraId="00000092">
      <w:pPr>
        <w:numPr>
          <w:ilvl w:val="0"/>
          <w:numId w:val="16"/>
        </w:numPr>
        <w:spacing w:line="276" w:lineRule="auto"/>
        <w:ind w:left="720" w:hanging="360"/>
        <w:rPr>
          <w:rFonts w:ascii="Cambria" w:cs="Cambria" w:eastAsia="Cambria" w:hAnsi="Cambria"/>
          <w:sz w:val="22"/>
          <w:szCs w:val="22"/>
          <w:highlight w:val="white"/>
          <w:u w:val="none"/>
        </w:rPr>
      </w:pPr>
      <w:r w:rsidDel="00000000" w:rsidR="00000000" w:rsidRPr="00000000">
        <w:rPr>
          <w:rFonts w:ascii="Cambria" w:cs="Cambria" w:eastAsia="Cambria" w:hAnsi="Cambria"/>
          <w:sz w:val="22"/>
          <w:szCs w:val="22"/>
          <w:highlight w:val="white"/>
          <w:rtl w:val="0"/>
        </w:rPr>
        <w:t xml:space="preserve">To make it easier, display the ‘entity’ and ‘quote_id’ columns</w:t>
      </w:r>
    </w:p>
    <w:p w:rsidR="00000000" w:rsidDel="00000000" w:rsidP="00000000" w:rsidRDefault="00000000" w:rsidRPr="00000000" w14:paraId="00000093">
      <w:pPr>
        <w:spacing w:line="276" w:lineRule="auto"/>
        <w:ind w:left="720" w:firstLine="0"/>
        <w:rPr>
          <w:rFonts w:ascii="Cambria" w:cs="Cambria" w:eastAsia="Cambria" w:hAnsi="Cambria"/>
          <w:sz w:val="22"/>
          <w:szCs w:val="22"/>
          <w:highlight w:val="white"/>
        </w:rPr>
      </w:pPr>
      <w:r w:rsidDel="00000000" w:rsidR="00000000" w:rsidRPr="00000000">
        <w:rPr>
          <w:rFonts w:ascii="Cambria" w:cs="Cambria" w:eastAsia="Cambria" w:hAnsi="Cambria"/>
          <w:sz w:val="22"/>
          <w:szCs w:val="22"/>
          <w:highlight w:val="white"/>
        </w:rPr>
        <w:drawing>
          <wp:inline distB="114300" distT="114300" distL="114300" distR="114300">
            <wp:extent cx="5943600" cy="27178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numPr>
          <w:ilvl w:val="0"/>
          <w:numId w:val="20"/>
        </w:numPr>
        <w:spacing w:line="276" w:lineRule="auto"/>
        <w:ind w:left="1440" w:hanging="360"/>
        <w:rPr>
          <w:rFonts w:ascii="Cambria" w:cs="Cambria" w:eastAsia="Cambria" w:hAnsi="Cambria"/>
          <w:sz w:val="22"/>
          <w:szCs w:val="22"/>
          <w:highlight w:val="white"/>
          <w:u w:val="none"/>
        </w:rPr>
      </w:pPr>
      <w:r w:rsidDel="00000000" w:rsidR="00000000" w:rsidRPr="00000000">
        <w:rPr>
          <w:rFonts w:ascii="Cambria" w:cs="Cambria" w:eastAsia="Cambria" w:hAnsi="Cambria"/>
          <w:sz w:val="22"/>
          <w:szCs w:val="22"/>
          <w:highlight w:val="white"/>
          <w:rtl w:val="0"/>
        </w:rPr>
        <w:t xml:space="preserve">Go to the next quote_id. Read the quote and identify relevant entities. </w:t>
      </w:r>
    </w:p>
    <w:p w:rsidR="00000000" w:rsidDel="00000000" w:rsidP="00000000" w:rsidRDefault="00000000" w:rsidRPr="00000000" w14:paraId="00000095">
      <w:pPr>
        <w:spacing w:line="276" w:lineRule="auto"/>
        <w:ind w:left="0" w:firstLine="0"/>
        <w:rPr>
          <w:rFonts w:ascii="Cambria" w:cs="Cambria" w:eastAsia="Cambria" w:hAnsi="Cambria"/>
          <w:sz w:val="22"/>
          <w:szCs w:val="22"/>
          <w:highlight w:val="white"/>
        </w:rPr>
      </w:pPr>
      <w:r w:rsidDel="00000000" w:rsidR="00000000" w:rsidRPr="00000000">
        <w:rPr>
          <w:rFonts w:ascii="Cambria" w:cs="Cambria" w:eastAsia="Cambria" w:hAnsi="Cambria"/>
          <w:sz w:val="22"/>
          <w:szCs w:val="22"/>
          <w:highlight w:val="white"/>
        </w:rPr>
        <w:drawing>
          <wp:inline distB="114300" distT="114300" distL="114300" distR="114300">
            <wp:extent cx="5943600" cy="27178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76" w:lineRule="auto"/>
        <w:ind w:left="0" w:firstLine="0"/>
        <w:rPr>
          <w:rFonts w:ascii="Cambria" w:cs="Cambria" w:eastAsia="Cambria" w:hAnsi="Cambria"/>
          <w:sz w:val="22"/>
          <w:szCs w:val="22"/>
          <w:highlight w:val="white"/>
        </w:rPr>
      </w:pPr>
      <w:r w:rsidDel="00000000" w:rsidR="00000000" w:rsidRPr="00000000">
        <w:rPr>
          <w:rFonts w:ascii="Cambria" w:cs="Cambria" w:eastAsia="Cambria" w:hAnsi="Cambria"/>
          <w:sz w:val="22"/>
          <w:szCs w:val="22"/>
          <w:highlight w:val="white"/>
          <w:rtl w:val="0"/>
        </w:rPr>
        <w:t xml:space="preserve">In this case, they are ‘MITROS RICE’ and ‘Rice Mill’. Navigate to the task that has ‘MITROS RICE’ as the entity. Mark that the quote extraction was ‘Good’ and highlight the correct quote. </w:t>
      </w:r>
    </w:p>
    <w:p w:rsidR="00000000" w:rsidDel="00000000" w:rsidP="00000000" w:rsidRDefault="00000000" w:rsidRPr="00000000" w14:paraId="00000097">
      <w:pPr>
        <w:spacing w:line="276" w:lineRule="auto"/>
        <w:ind w:left="0" w:firstLine="0"/>
        <w:rPr>
          <w:rFonts w:ascii="Cambria" w:cs="Cambria" w:eastAsia="Cambria" w:hAnsi="Cambria"/>
          <w:sz w:val="22"/>
          <w:szCs w:val="22"/>
          <w:highlight w:val="white"/>
        </w:rPr>
      </w:pPr>
      <w:r w:rsidDel="00000000" w:rsidR="00000000" w:rsidRPr="00000000">
        <w:rPr>
          <w:rFonts w:ascii="Cambria" w:cs="Cambria" w:eastAsia="Cambria" w:hAnsi="Cambria"/>
          <w:sz w:val="22"/>
          <w:szCs w:val="22"/>
          <w:highlight w:val="white"/>
        </w:rPr>
        <w:drawing>
          <wp:inline distB="114300" distT="114300" distL="114300" distR="114300">
            <wp:extent cx="5943600" cy="27178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76" w:lineRule="auto"/>
        <w:ind w:left="0" w:firstLine="0"/>
        <w:rPr>
          <w:rFonts w:ascii="Cambria" w:cs="Cambria" w:eastAsia="Cambria" w:hAnsi="Cambria"/>
          <w:sz w:val="22"/>
          <w:szCs w:val="22"/>
          <w:highlight w:val="white"/>
        </w:rPr>
      </w:pPr>
      <w:r w:rsidDel="00000000" w:rsidR="00000000" w:rsidRPr="00000000">
        <w:rPr>
          <w:rFonts w:ascii="Cambria" w:cs="Cambria" w:eastAsia="Cambria" w:hAnsi="Cambria"/>
          <w:sz w:val="22"/>
          <w:szCs w:val="22"/>
          <w:highlight w:val="white"/>
          <w:rtl w:val="0"/>
        </w:rPr>
        <w:t xml:space="preserve">Next select the entity type of ‘MITROS RICE’ as ‘GM Crop’ because it is a crop. The aspect that is being discussed is its economic impact because they state it will help drive affordable prices. The sentiment toward that aspect of the entity is positive. </w:t>
      </w:r>
    </w:p>
    <w:p w:rsidR="00000000" w:rsidDel="00000000" w:rsidP="00000000" w:rsidRDefault="00000000" w:rsidRPr="00000000" w14:paraId="00000099">
      <w:pPr>
        <w:spacing w:line="276" w:lineRule="auto"/>
        <w:ind w:left="0" w:firstLine="0"/>
        <w:rPr>
          <w:rFonts w:ascii="Cambria" w:cs="Cambria" w:eastAsia="Cambria" w:hAnsi="Cambria"/>
          <w:sz w:val="22"/>
          <w:szCs w:val="22"/>
          <w:highlight w:val="white"/>
        </w:rPr>
      </w:pPr>
      <w:r w:rsidDel="00000000" w:rsidR="00000000" w:rsidRPr="00000000">
        <w:rPr>
          <w:rFonts w:ascii="Cambria" w:cs="Cambria" w:eastAsia="Cambria" w:hAnsi="Cambria"/>
          <w:sz w:val="22"/>
          <w:szCs w:val="22"/>
          <w:highlight w:val="white"/>
        </w:rPr>
        <w:drawing>
          <wp:inline distB="114300" distT="114300" distL="114300" distR="114300">
            <wp:extent cx="5943600" cy="27178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276" w:lineRule="auto"/>
        <w:ind w:left="0" w:firstLine="0"/>
        <w:rPr>
          <w:rFonts w:ascii="Cambria" w:cs="Cambria" w:eastAsia="Cambria" w:hAnsi="Cambria"/>
          <w:sz w:val="22"/>
          <w:szCs w:val="22"/>
          <w:highlight w:val="white"/>
        </w:rPr>
      </w:pPr>
      <w:r w:rsidDel="00000000" w:rsidR="00000000" w:rsidRPr="00000000">
        <w:rPr>
          <w:rFonts w:ascii="Cambria" w:cs="Cambria" w:eastAsia="Cambria" w:hAnsi="Cambria"/>
          <w:sz w:val="22"/>
          <w:szCs w:val="22"/>
          <w:highlight w:val="white"/>
          <w:rtl w:val="0"/>
        </w:rPr>
        <w:t xml:space="preserve">Now continue to the next entity in the quote and repeat, this time without bothering with the quote extraction questions. Once you have completed all relevant entities, continue to the next quote_id.</w:t>
      </w:r>
    </w:p>
    <w:p w:rsidR="00000000" w:rsidDel="00000000" w:rsidP="00000000" w:rsidRDefault="00000000" w:rsidRPr="00000000" w14:paraId="0000009B">
      <w:pPr>
        <w:spacing w:line="276" w:lineRule="auto"/>
        <w:ind w:left="0" w:firstLine="0"/>
        <w:rPr>
          <w:rFonts w:ascii="Cambria" w:cs="Cambria" w:eastAsia="Cambria" w:hAnsi="Cambria"/>
          <w:sz w:val="22"/>
          <w:szCs w:val="22"/>
          <w:highlight w:val="white"/>
        </w:rPr>
      </w:pPr>
      <w:r w:rsidDel="00000000" w:rsidR="00000000" w:rsidRPr="00000000">
        <w:rPr>
          <w:rtl w:val="0"/>
        </w:rPr>
      </w:r>
    </w:p>
    <w:p w:rsidR="00000000" w:rsidDel="00000000" w:rsidP="00000000" w:rsidRDefault="00000000" w:rsidRPr="00000000" w14:paraId="0000009C">
      <w:pPr>
        <w:pStyle w:val="Heading1"/>
        <w:numPr>
          <w:ilvl w:val="0"/>
          <w:numId w:val="15"/>
        </w:numPr>
        <w:spacing w:after="0" w:afterAutospacing="0" w:line="276" w:lineRule="auto"/>
        <w:ind w:left="1080" w:hanging="720"/>
        <w:rPr/>
      </w:pPr>
      <w:bookmarkStart w:colFirst="0" w:colLast="0" w:name="_heading=h.wjodkff502cy" w:id="11"/>
      <w:bookmarkEnd w:id="11"/>
      <w:r w:rsidDel="00000000" w:rsidR="00000000" w:rsidRPr="00000000">
        <w:rPr>
          <w:rtl w:val="0"/>
        </w:rPr>
        <w:t xml:space="preserve">Workflow</w:t>
      </w:r>
    </w:p>
    <w:p w:rsidR="00000000" w:rsidDel="00000000" w:rsidP="00000000" w:rsidRDefault="00000000" w:rsidRPr="00000000" w14:paraId="0000009D">
      <w:pPr>
        <w:numPr>
          <w:ilvl w:val="0"/>
          <w:numId w:val="25"/>
        </w:numPr>
        <w:ind w:left="720" w:hanging="360"/>
        <w:rPr>
          <w:u w:val="none"/>
        </w:rPr>
      </w:pPr>
      <w:r w:rsidDel="00000000" w:rsidR="00000000" w:rsidRPr="00000000">
        <w:rPr>
          <w:rtl w:val="0"/>
        </w:rPr>
        <w:t xml:space="preserve">Download the batch from the </w:t>
      </w:r>
      <w:hyperlink r:id="rId13">
        <w:r w:rsidDel="00000000" w:rsidR="00000000" w:rsidRPr="00000000">
          <w:rPr>
            <w:color w:val="1155cc"/>
            <w:u w:val="single"/>
            <w:rtl w:val="0"/>
          </w:rPr>
          <w:t xml:space="preserve">drive folder</w:t>
        </w:r>
      </w:hyperlink>
      <w:r w:rsidDel="00000000" w:rsidR="00000000" w:rsidRPr="00000000">
        <w:rPr>
          <w:rtl w:val="0"/>
        </w:rPr>
      </w:r>
    </w:p>
    <w:p w:rsidR="00000000" w:rsidDel="00000000" w:rsidP="00000000" w:rsidRDefault="00000000" w:rsidRPr="00000000" w14:paraId="0000009E">
      <w:pPr>
        <w:numPr>
          <w:ilvl w:val="0"/>
          <w:numId w:val="25"/>
        </w:numPr>
        <w:ind w:left="720" w:hanging="360"/>
        <w:rPr>
          <w:u w:val="none"/>
        </w:rPr>
      </w:pPr>
      <w:r w:rsidDel="00000000" w:rsidR="00000000" w:rsidRPr="00000000">
        <w:rPr>
          <w:rtl w:val="0"/>
        </w:rPr>
        <w:t xml:space="preserve">Start by creating a new project in label-studio with the name of your new batch</w:t>
      </w:r>
    </w:p>
    <w:p w:rsidR="00000000" w:rsidDel="00000000" w:rsidP="00000000" w:rsidRDefault="00000000" w:rsidRPr="00000000" w14:paraId="0000009F">
      <w:pPr>
        <w:numPr>
          <w:ilvl w:val="0"/>
          <w:numId w:val="25"/>
        </w:numPr>
        <w:ind w:left="720" w:hanging="360"/>
        <w:rPr>
          <w:u w:val="none"/>
        </w:rPr>
      </w:pPr>
      <w:r w:rsidDel="00000000" w:rsidR="00000000" w:rsidRPr="00000000">
        <w:rPr>
          <w:rtl w:val="0"/>
        </w:rPr>
        <w:t xml:space="preserve">Annotate!</w:t>
      </w:r>
    </w:p>
    <w:p w:rsidR="00000000" w:rsidDel="00000000" w:rsidP="00000000" w:rsidRDefault="00000000" w:rsidRPr="00000000" w14:paraId="000000A0">
      <w:pPr>
        <w:numPr>
          <w:ilvl w:val="0"/>
          <w:numId w:val="25"/>
        </w:numPr>
        <w:ind w:left="720" w:hanging="360"/>
        <w:rPr>
          <w:u w:val="none"/>
        </w:rPr>
      </w:pPr>
      <w:r w:rsidDel="00000000" w:rsidR="00000000" w:rsidRPr="00000000">
        <w:rPr>
          <w:rtl w:val="0"/>
        </w:rPr>
        <w:t xml:space="preserve">Once finished, export your results. Upload with the original name of the batch with “-v4-YOUR_NAME.json” to the “Annotated Batches” folder. </w:t>
      </w:r>
    </w:p>
    <w:p w:rsidR="00000000" w:rsidDel="00000000" w:rsidP="00000000" w:rsidRDefault="00000000" w:rsidRPr="00000000" w14:paraId="000000A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evor Spreadbury" w:id="6" w:date="2024-03-19T17:57:02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two different types of aspect. "Maize has great yields" vs "The policies of the government has caused great yields this year"</w:t>
      </w:r>
    </w:p>
  </w:comment>
  <w:comment w:author="Patricia Chiril" w:id="0" w:date="2024-05-23T16:18:51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start including here herdsmen and farmers</w:t>
      </w:r>
    </w:p>
  </w:comment>
  <w:comment w:author="Patricia Chiril" w:id="1" w:date="2024-05-23T16:20:26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representative of the gov</w:t>
      </w:r>
    </w:p>
  </w:comment>
  <w:comment w:author="Patricia Chiril" w:id="2" w:date="2023-08-29T17:33:10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opinion target expression will look like {mBIO#Productivity, NULL, positive}</w:t>
      </w:r>
    </w:p>
  </w:comment>
  <w:comment w:author="Patricia Chiril" w:id="3" w:date="2023-08-29T17:35:48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sentence: Cassava is drought-resistant and a good alternative to maize, the opinion target expression would look like: {GM_CROP#Resistance, cassava, positive}</w:t>
      </w:r>
    </w:p>
  </w:comment>
  <w:comment w:author="Trevor Spreadbury" w:id="5" w:date="2024-03-19T17:53:44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Thoughts? There's two types of aspect I think.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Entity causes A and 2. Entity has A. So if we had "Egypt has entered a large famine" I think 'Egypt', LOCATION#FOOD_SECURITY makes sense</w:t>
      </w:r>
    </w:p>
  </w:comment>
  <w:comment w:author="Patricia Chiril" w:id="4" w:date="2024-05-23T16:27:25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expand a bit -- we started including quotes where human health is affected by different factors non related to crops (e.g., virus)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2" w15:done="0"/>
  <w15:commentEx w15:paraId="000000A4" w15:done="0"/>
  <w15:commentEx w15:paraId="000000A5" w15:paraIdParent="000000A4" w15:done="0"/>
  <w15:commentEx w15:paraId="000000A6" w15:done="0"/>
  <w15:commentEx w15:paraId="000000A7" w15:paraIdParent="000000A6" w15:done="0"/>
  <w15:commentEx w15:paraId="000000A9" w15:done="0"/>
  <w15:commentEx w15:paraId="000000A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4"/>
      <w:numFmt w:val="bullet"/>
      <w:lvlText w:val="-"/>
      <w:lvlJc w:val="left"/>
      <w:pPr>
        <w:ind w:left="1080" w:hanging="360"/>
      </w:pPr>
      <w:rPr>
        <w:rFonts w:ascii="Cambria" w:cs="Cambria" w:eastAsia="Cambria" w:hAnsi="Cambria"/>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1080" w:hanging="720"/>
      </w:pPr>
      <w:rPr>
        <w:sz w:val="40"/>
        <w:szCs w:val="4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Pr>
    <w:rPr>
      <w:rFonts w:ascii="Cambria" w:cs="Cambria" w:eastAsia="Cambria" w:hAnsi="Cambria"/>
      <w:b w:val="1"/>
      <w:color w:val="990000"/>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5BA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drive.google.com/drive/folders/15C0kEtiRNHA5HvXQGQzrEjylU5-T9mBB"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qLPik7o9QpCKu0hcpz5sD3dfIg==">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2023-07-19T16:34:00Z</dcterms:created>
  <dc:creator>Patricia Chiril</dc:creator>
</cp:coreProperties>
</file>